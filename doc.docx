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bookmarkStart w:id="0" w:name="_Toc436052398"/>
      <w:bookmarkStart w:id="15" w:name="_GoBack"/>
      <w:bookmarkEnd w:id="15"/>
      <w:r>
        <w:t>创意介绍</w:t>
      </w:r>
      <w:bookmarkEnd w:id="0"/>
    </w:p>
    <w:p>
      <w:pPr>
        <w:pStyle w:val="3"/>
        <w:keepNext w:val="0"/>
        <w:keepLines w:val="0"/>
        <w:numPr>
          <w:ilvl w:val="1"/>
          <w:numId w:val="2"/>
        </w:numPr>
      </w:pPr>
      <w:bookmarkStart w:id="1" w:name="_Toc436052399"/>
      <w:r>
        <w:rPr>
          <w:rFonts w:hint="eastAsia"/>
        </w:rPr>
        <w:t>项目介绍</w:t>
      </w:r>
      <w:bookmarkEnd w:id="1"/>
    </w:p>
    <w:p>
      <w:pPr>
        <w:spacing w:line="240" w:lineRule="atLeast"/>
        <w:ind w:firstLine="640" w:firstLineChars="200"/>
        <w:rPr>
          <w:sz w:val="32"/>
          <w:szCs w:val="32"/>
        </w:rPr>
      </w:pPr>
      <w:r>
        <w:rPr>
          <w:sz w:val="32"/>
          <w:szCs w:val="32"/>
        </w:rPr>
        <w:t>“康康肺吧”是一套基于多个病例的CT影像样本数据，学习训练样本的病灶纹理的全新AI算法模型。通过使用CNN卷积神经网络训练CT影像的识别网络，AI可以快速鉴别新冠肺炎影像与人体健康状态下肺部影像的区别，AI每识别一个病例平均只需要不到20秒，大大提高诊断效率，减轻医生压力。</w:t>
      </w:r>
    </w:p>
    <w:p>
      <w:pPr>
        <w:spacing w:line="240" w:lineRule="atLeast"/>
        <w:rPr>
          <w:sz w:val="32"/>
          <w:szCs w:val="32"/>
        </w:rPr>
      </w:pPr>
    </w:p>
    <w:p>
      <w:pPr>
        <w:pStyle w:val="3"/>
        <w:keepNext w:val="0"/>
        <w:keepLines w:val="0"/>
        <w:numPr>
          <w:ilvl w:val="1"/>
          <w:numId w:val="2"/>
        </w:numPr>
        <w:spacing w:before="0" w:after="0"/>
      </w:pPr>
      <w:bookmarkStart w:id="2" w:name="_Toc436052400"/>
      <w:r>
        <w:t>项目可行性分析</w:t>
      </w:r>
      <w:bookmarkEnd w:id="2"/>
      <w:r>
        <w:t>与应用前景</w:t>
      </w:r>
    </w:p>
    <w:p>
      <w:pPr>
        <w:pStyle w:val="11"/>
        <w:spacing w:before="400" w:beforeAutospacing="0" w:afterAutospacing="0"/>
        <w:ind w:firstLine="420" w:firstLineChars="0"/>
        <w:jc w:val="both"/>
        <w:rPr>
          <w:rFonts w:cstheme="minorBidi"/>
          <w:kern w:val="2"/>
          <w:sz w:val="32"/>
          <w:szCs w:val="32"/>
        </w:rPr>
        <w:pPrChange w:id="0" w:author="任勇" w:date="2020-03-03T14:07:00Z">
          <w:pPr>
            <w:pStyle w:val="11"/>
            <w:spacing w:before="400" w:beforeAutospacing="0" w:afterAutospacing="0"/>
            <w:ind w:firstLine="640" w:firstLineChars="200"/>
          </w:pPr>
        </w:pPrChange>
      </w:pPr>
      <w:r>
        <w:rPr>
          <w:rFonts w:cstheme="minorBidi"/>
          <w:kern w:val="2"/>
          <w:sz w:val="32"/>
          <w:szCs w:val="32"/>
        </w:rPr>
        <w:t>近年来，AI</w:t>
      </w:r>
      <w:ins w:id="1" w:author="Jubvsen" w:date="2020-03-03T14:35:38Z">
        <w:r>
          <w:rPr>
            <w:rFonts w:cstheme="minorBidi"/>
            <w:kern w:val="2"/>
            <w:sz w:val="32"/>
            <w:szCs w:val="32"/>
          </w:rPr>
          <w:t>辅助</w:t>
        </w:r>
      </w:ins>
      <w:ins w:id="2" w:author="Jubvsen" w:date="2020-03-03T14:35:42Z">
        <w:r>
          <w:rPr>
            <w:rFonts w:cstheme="minorBidi"/>
            <w:kern w:val="2"/>
            <w:sz w:val="32"/>
            <w:szCs w:val="32"/>
          </w:rPr>
          <w:t>诊断</w:t>
        </w:r>
      </w:ins>
      <w:r>
        <w:rPr>
          <w:rFonts w:cstheme="minorBidi"/>
          <w:kern w:val="2"/>
          <w:sz w:val="32"/>
          <w:szCs w:val="32"/>
        </w:rPr>
        <w:t>在精准医疗领域前景广阔，不少疾病在AI算法诊断下都能够达到极高的准确率。</w:t>
      </w:r>
    </w:p>
    <w:p>
      <w:pPr>
        <w:widowControl/>
        <w:ind w:firstLine="420" w:firstLineChars="0"/>
        <w:jc w:val="both"/>
        <w:rPr>
          <w:sz w:val="32"/>
          <w:szCs w:val="32"/>
        </w:rPr>
        <w:pPrChange w:id="3" w:author="任勇" w:date="2020-03-03T14:07:00Z">
          <w:pPr>
            <w:widowControl/>
            <w:ind w:firstLine="800" w:firstLineChars="250"/>
            <w:jc w:val="left"/>
          </w:pPr>
        </w:pPrChange>
      </w:pPr>
      <w:r>
        <w:rPr>
          <w:sz w:val="32"/>
          <w:szCs w:val="32"/>
        </w:rPr>
        <w:t>本次新冠肺炎疫情来袭的背景之下，其防控难点之一就是医疗资源高度短缺，快速诊疗能力出现结构性缺失，尤其是核心疫区。由于短时间内的爆发式就诊需求，难以实现快速精准诊断及分诊。一位新冠肺炎病人的CT影像大概在300张左右，这给医生临床诊断带来巨大压力，医生对一个病例的CT影像肉眼分析耗时大约为5-15分钟，且</w:t>
      </w:r>
      <w:del w:id="4" w:author="任勇" w:date="2020-03-03T14:06:00Z">
        <w:r>
          <w:rPr>
            <w:sz w:val="32"/>
            <w:szCs w:val="32"/>
          </w:rPr>
          <w:delText>ct</w:delText>
        </w:r>
      </w:del>
      <w:ins w:id="5" w:author="任勇" w:date="2020-03-03T14:06:00Z">
        <w:r>
          <w:rPr>
            <w:sz w:val="32"/>
            <w:szCs w:val="32"/>
          </w:rPr>
          <w:t>CT</w:t>
        </w:r>
      </w:ins>
      <w:r>
        <w:rPr>
          <w:sz w:val="32"/>
          <w:szCs w:val="32"/>
        </w:rPr>
        <w:t>识别对医生资历具有一定的要求，长时间高强度的工作带来疲劳也会影像诊断效率。由于医疗资源紧张，导致部分地区出现患者拥堵并伴随恐慌情绪，院内交叉感染风险增加，医疗资源无法精准匹配到不同病情程度的患者。</w:t>
      </w:r>
    </w:p>
    <w:p>
      <w:pPr>
        <w:widowControl/>
        <w:ind w:firstLine="420" w:firstLineChars="0"/>
        <w:jc w:val="both"/>
        <w:rPr>
          <w:sz w:val="32"/>
          <w:szCs w:val="32"/>
        </w:rPr>
        <w:pPrChange w:id="6" w:author="任勇" w:date="2020-03-03T14:07:00Z">
          <w:pPr>
            <w:widowControl/>
            <w:ind w:firstLine="800" w:firstLineChars="250"/>
            <w:jc w:val="left"/>
          </w:pPr>
        </w:pPrChange>
      </w:pPr>
      <w:del w:id="7" w:author="任勇" w:date="2020-03-03T14:06:00Z">
        <w:r>
          <w:rPr>
            <w:sz w:val="32"/>
            <w:szCs w:val="32"/>
          </w:rPr>
          <w:delText>且</w:delText>
        </w:r>
      </w:del>
      <w:r>
        <w:rPr>
          <w:sz w:val="32"/>
          <w:szCs w:val="32"/>
        </w:rPr>
        <w:t>目前采用病灶定量评价的方法，涉及到病变累计的肺体积范围、密度等多因素，缺乏统一标准，以往采用传统手工勾画 ROI 的方法进行量化的评估，往往需要 5-6 小时，效率低，临床推广难，而利用这个新 AI 系统能够实现病变区域的自动检测，在 2-3 秒之内就能完成定量分析，极大提升了精准定量分析的效率。</w:t>
      </w:r>
    </w:p>
    <w:p>
      <w:pPr>
        <w:pStyle w:val="11"/>
        <w:spacing w:beforeAutospacing="0" w:afterAutospacing="0"/>
        <w:ind w:firstLine="640" w:firstLineChars="200"/>
        <w:jc w:val="both"/>
        <w:rPr>
          <w:ins w:id="9" w:author="Jubvsen" w:date="2020-03-03T14:39:25Z"/>
          <w:rFonts w:hint="eastAsia" w:cstheme="minorBidi"/>
          <w:kern w:val="2"/>
          <w:sz w:val="32"/>
          <w:szCs w:val="32"/>
        </w:rPr>
        <w:pPrChange w:id="8" w:author="任勇" w:date="2020-03-03T14:06:00Z">
          <w:pPr>
            <w:pStyle w:val="11"/>
            <w:spacing w:beforeAutospacing="0" w:afterAutospacing="0"/>
            <w:ind w:firstLine="640" w:firstLineChars="200"/>
          </w:pPr>
        </w:pPrChange>
      </w:pPr>
      <w:r>
        <w:rPr>
          <w:rFonts w:cstheme="minorBidi"/>
          <w:kern w:val="2"/>
          <w:sz w:val="32"/>
          <w:szCs w:val="32"/>
        </w:rPr>
        <w:t>AI能够在其中发挥作用，对于医院和患者来说无疑都是一件好事。</w:t>
      </w:r>
      <w:ins w:id="10" w:author="Jubvsen" w:date="2020-03-03T14:39:09Z">
        <w:r>
          <w:rPr>
            <w:rFonts w:hint="eastAsia" w:cstheme="minorBidi"/>
            <w:kern w:val="2"/>
            <w:sz w:val="32"/>
            <w:szCs w:val="32"/>
            <w:rPrChange w:id="11" w:author="Jubvsen" w:date="2020-03-03T14:39:09Z">
              <w:rPr>
                <w:rFonts w:hint="eastAsia"/>
              </w:rPr>
            </w:rPrChange>
          </w:rPr>
          <w:t>2月4日，国家工信部特别发布了《充分发挥人工智能赋能效用 协力抗击新型冠状病毒感染的肺炎疫情倡议书》，鼓励攻关并批量生产一批辅助诊断、快速测试、智能化设备、精准测温与目标识别等产品，助力疫病智能诊治。</w:t>
        </w:r>
      </w:ins>
    </w:p>
    <w:p>
      <w:pPr>
        <w:pStyle w:val="11"/>
        <w:spacing w:beforeAutospacing="0" w:afterAutospacing="0"/>
        <w:ind w:firstLine="640" w:firstLineChars="200"/>
        <w:jc w:val="both"/>
        <w:rPr>
          <w:rFonts w:cstheme="minorBidi"/>
          <w:kern w:val="2"/>
          <w:sz w:val="32"/>
          <w:szCs w:val="32"/>
        </w:rPr>
        <w:pPrChange w:id="12" w:author="任勇" w:date="2020-03-03T14:06:00Z">
          <w:pPr>
            <w:pStyle w:val="11"/>
            <w:spacing w:beforeAutospacing="0" w:afterAutospacing="0"/>
            <w:ind w:firstLine="640" w:firstLineChars="200"/>
          </w:pPr>
        </w:pPrChange>
      </w:pPr>
      <w:ins w:id="13" w:author="Jubvsen" w:date="2020-03-03T14:37:05Z">
        <w:r>
          <w:rPr>
            <w:rFonts w:hint="eastAsia" w:cstheme="minorBidi"/>
            <w:kern w:val="2"/>
            <w:sz w:val="32"/>
            <w:szCs w:val="32"/>
            <w:rPrChange w:id="14" w:author="Jubvsen" w:date="2020-03-03T14:37:05Z">
              <w:rPr>
                <w:rFonts w:hint="eastAsia"/>
              </w:rPr>
            </w:rPrChange>
          </w:rPr>
          <w:t>伴随第六版新冠肺炎诊疗方案的发布</w:t>
        </w:r>
      </w:ins>
      <w:ins w:id="15" w:author="Jubvsen" w:date="2020-03-03T14:37:33Z">
        <w:r>
          <w:rPr>
            <w:rFonts w:hint="default" w:cstheme="minorBidi"/>
            <w:kern w:val="2"/>
            <w:sz w:val="32"/>
            <w:szCs w:val="32"/>
          </w:rPr>
          <w:t>，</w:t>
        </w:r>
      </w:ins>
      <w:del w:id="16" w:author="Jubvsen" w:date="2020-03-03T14:37:05Z">
        <w:r>
          <w:rPr>
            <w:rFonts w:cstheme="minorBidi"/>
            <w:kern w:val="2"/>
            <w:sz w:val="32"/>
            <w:szCs w:val="32"/>
          </w:rPr>
          <w:delText>根据</w:delText>
        </w:r>
      </w:del>
      <w:ins w:id="17" w:author="任勇" w:date="2020-03-03T14:07:00Z">
        <w:del w:id="18" w:author="Jubvsen" w:date="2020-03-03T14:37:05Z">
          <w:r>
            <w:rPr>
              <w:rFonts w:hint="eastAsia" w:cstheme="minorBidi"/>
              <w:kern w:val="2"/>
              <w:sz w:val="32"/>
              <w:szCs w:val="32"/>
            </w:rPr>
            <w:delText>从</w:delText>
          </w:r>
        </w:del>
      </w:ins>
      <w:del w:id="19" w:author="Jubvsen" w:date="2020-03-03T14:37:05Z">
        <w:r>
          <w:rPr>
            <w:rFonts w:cstheme="minorBidi"/>
            <w:kern w:val="2"/>
            <w:sz w:val="32"/>
            <w:szCs w:val="32"/>
          </w:rPr>
          <w:delText>国家卫健委公布的诊疗方案第五版</w:delText>
        </w:r>
      </w:del>
      <w:ins w:id="20" w:author="任勇" w:date="2020-03-03T14:07:00Z">
        <w:del w:id="21" w:author="Jubvsen" w:date="2020-03-03T14:37:05Z">
          <w:r>
            <w:rPr>
              <w:rFonts w:hint="eastAsia" w:cstheme="minorBidi"/>
              <w:kern w:val="2"/>
              <w:sz w:val="32"/>
              <w:szCs w:val="32"/>
            </w:rPr>
            <w:delText>开始</w:delText>
          </w:r>
        </w:del>
      </w:ins>
      <w:del w:id="22" w:author="Jubvsen" w:date="2020-03-03T14:37:05Z">
        <w:r>
          <w:rPr>
            <w:rFonts w:cstheme="minorBidi"/>
            <w:kern w:val="2"/>
            <w:sz w:val="32"/>
            <w:szCs w:val="32"/>
          </w:rPr>
          <w:delText>，</w:delText>
        </w:r>
      </w:del>
      <w:r>
        <w:rPr>
          <w:rFonts w:cstheme="minorBidi"/>
          <w:kern w:val="2"/>
          <w:sz w:val="32"/>
          <w:szCs w:val="32"/>
        </w:rPr>
        <w:t>临床诊断无需依赖核酸检测结果，CT影像临床诊断结果可作为新冠肺炎病例判断的标准</w:t>
      </w:r>
      <w:ins w:id="23" w:author="Jubvsen" w:date="2020-03-03T14:37:24Z">
        <w:r>
          <w:rPr>
            <w:rFonts w:hint="eastAsia" w:cstheme="minorBidi"/>
            <w:kern w:val="2"/>
            <w:sz w:val="32"/>
            <w:szCs w:val="32"/>
          </w:rPr>
          <w:t>由此带来的CT阅片压也在急剧上升。</w:t>
        </w:r>
      </w:ins>
      <w:r>
        <w:rPr>
          <w:rFonts w:cstheme="minorBidi"/>
          <w:kern w:val="2"/>
          <w:sz w:val="32"/>
          <w:szCs w:val="32"/>
        </w:rPr>
        <w:t>。因此，使用AI算法对CT影响进行诊断完全合乎标准，且能够减缓临床医生诊断压力，提高确诊效率。</w:t>
      </w:r>
    </w:p>
    <w:p>
      <w:pPr>
        <w:pStyle w:val="3"/>
        <w:keepNext w:val="0"/>
        <w:keepLines w:val="0"/>
        <w:numPr>
          <w:ilvl w:val="1"/>
          <w:numId w:val="2"/>
        </w:numPr>
      </w:pPr>
      <w:bookmarkStart w:id="3" w:name="_Toc436052401"/>
      <w:r>
        <w:rPr>
          <w:rFonts w:hint="eastAsia"/>
        </w:rPr>
        <w:t>与同</w:t>
      </w:r>
      <w:r>
        <w:t>类</w:t>
      </w:r>
      <w:r>
        <w:rPr>
          <w:rFonts w:hint="eastAsia"/>
        </w:rPr>
        <w:t>产品比较</w:t>
      </w:r>
      <w:bookmarkEnd w:id="3"/>
    </w:p>
    <w:p>
      <w:pPr>
        <w:ind w:firstLine="420" w:firstLineChars="0"/>
        <w:rPr>
          <w:sz w:val="32"/>
          <w:szCs w:val="32"/>
        </w:rPr>
        <w:pPrChange w:id="24" w:author="任勇" w:date="2020-03-03T14:07:00Z">
          <w:pPr>
            <w:ind w:firstLine="420" w:firstLineChars="200"/>
          </w:pPr>
        </w:pPrChange>
      </w:pPr>
      <w:del w:id="25" w:author="任勇" w:date="2020-03-03T14:07:00Z">
        <w:r>
          <w:rPr/>
          <w:delText xml:space="preserve">  </w:delText>
        </w:r>
      </w:del>
      <w:r>
        <w:rPr>
          <w:sz w:val="32"/>
          <w:szCs w:val="32"/>
        </w:rPr>
        <w:t xml:space="preserve"> “康康肺吧”系统占存较小，操作简单，极易快速投入在日常医疗工作中。</w:t>
      </w:r>
    </w:p>
    <w:p>
      <w:pPr>
        <w:ind w:firstLine="640" w:firstLineChars="200"/>
        <w:rPr>
          <w:sz w:val="32"/>
          <w:szCs w:val="32"/>
        </w:rPr>
      </w:pPr>
      <w:r>
        <w:rPr>
          <w:sz w:val="32"/>
          <w:szCs w:val="32"/>
        </w:rPr>
        <w:t>在算法选择方面，常规的算法模型是以“精度</w:t>
      </w:r>
      <w:r>
        <w:rPr>
          <w:rFonts w:hint="eastAsia"/>
          <w:sz w:val="32"/>
          <w:szCs w:val="32"/>
        </w:rPr>
        <w:t xml:space="preserve"> </w:t>
      </w:r>
      <w:r>
        <w:rPr>
          <w:sz w:val="32"/>
          <w:szCs w:val="32"/>
        </w:rPr>
        <w:t>=</w:t>
      </w:r>
      <w:r>
        <w:rPr>
          <w:rFonts w:hint="eastAsia"/>
          <w:sz w:val="32"/>
          <w:szCs w:val="32"/>
        </w:rPr>
        <w:t xml:space="preserve"> 预测正确的测试样本数 </w:t>
      </w:r>
      <w:r>
        <w:rPr>
          <w:sz w:val="32"/>
          <w:szCs w:val="32"/>
        </w:rPr>
        <w:t>/</w:t>
      </w:r>
      <w:r>
        <w:rPr>
          <w:rFonts w:hint="eastAsia"/>
          <w:sz w:val="32"/>
          <w:szCs w:val="32"/>
        </w:rPr>
        <w:t xml:space="preserve"> 总样本数</w:t>
      </w:r>
      <w:r>
        <w:rPr>
          <w:sz w:val="32"/>
          <w:szCs w:val="32"/>
        </w:rPr>
        <w:t>”作为评估标准，其运算结果就容易忽略一些疑似病例甚至早期的轻微患者。而“康康肺吧”采用以“真阳性</w:t>
      </w:r>
      <w:r>
        <w:rPr>
          <w:rFonts w:hint="eastAsia"/>
          <w:sz w:val="32"/>
          <w:szCs w:val="32"/>
        </w:rPr>
        <w:t xml:space="preserve"> </w:t>
      </w:r>
      <w:r>
        <w:rPr>
          <w:sz w:val="32"/>
          <w:szCs w:val="32"/>
        </w:rPr>
        <w:t>/（真阳性</w:t>
      </w:r>
      <w:r>
        <w:rPr>
          <w:rFonts w:hint="eastAsia"/>
          <w:sz w:val="32"/>
          <w:szCs w:val="32"/>
        </w:rPr>
        <w:t xml:space="preserve"> </w:t>
      </w:r>
      <w:r>
        <w:rPr>
          <w:sz w:val="32"/>
          <w:szCs w:val="32"/>
        </w:rPr>
        <w:t>+</w:t>
      </w:r>
      <w:r>
        <w:rPr>
          <w:rFonts w:hint="eastAsia"/>
          <w:sz w:val="32"/>
          <w:szCs w:val="32"/>
        </w:rPr>
        <w:t xml:space="preserve"> </w:t>
      </w:r>
      <w:r>
        <w:rPr>
          <w:sz w:val="32"/>
          <w:szCs w:val="32"/>
        </w:rPr>
        <w:t>假</w:t>
      </w:r>
      <w:r>
        <w:rPr>
          <w:rFonts w:hint="eastAsia"/>
          <w:sz w:val="32"/>
          <w:szCs w:val="32"/>
        </w:rPr>
        <w:t>阳</w:t>
      </w:r>
      <w:r>
        <w:rPr>
          <w:sz w:val="32"/>
          <w:szCs w:val="32"/>
        </w:rPr>
        <w:t>性）”的计算结果作为评估标准。</w:t>
      </w:r>
    </w:p>
    <w:p>
      <w:pPr>
        <w:rPr>
          <w:sz w:val="32"/>
          <w:szCs w:val="32"/>
        </w:rPr>
      </w:pPr>
      <w:r>
        <w:rPr>
          <w:sz w:val="32"/>
          <w:szCs w:val="32"/>
        </w:rPr>
        <w:drawing>
          <wp:anchor distT="0" distB="0" distL="114300" distR="114300" simplePos="0" relativeHeight="251660288" behindDoc="0" locked="0" layoutInCell="1" allowOverlap="1">
            <wp:simplePos x="0" y="0"/>
            <wp:positionH relativeFrom="column">
              <wp:posOffset>-17780</wp:posOffset>
            </wp:positionH>
            <wp:positionV relativeFrom="paragraph">
              <wp:posOffset>4445</wp:posOffset>
            </wp:positionV>
            <wp:extent cx="2424430" cy="2282190"/>
            <wp:effectExtent l="0" t="0" r="13970" b="3810"/>
            <wp:wrapSquare wrapText="bothSides"/>
            <wp:docPr id="7" name="图片 7" descr="1F63275B294BEA9B3DE4573BAFC947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F63275B294BEA9B3DE4573BAFC9473A"/>
                    <pic:cNvPicPr>
                      <a:picLocks noChangeAspect="1"/>
                    </pic:cNvPicPr>
                  </pic:nvPicPr>
                  <pic:blipFill>
                    <a:blip r:embed="rId4"/>
                    <a:stretch>
                      <a:fillRect/>
                    </a:stretch>
                  </pic:blipFill>
                  <pic:spPr>
                    <a:xfrm>
                      <a:off x="0" y="0"/>
                      <a:ext cx="2424430" cy="2282190"/>
                    </a:xfrm>
                    <a:prstGeom prst="rect">
                      <a:avLst/>
                    </a:prstGeom>
                  </pic:spPr>
                </pic:pic>
              </a:graphicData>
            </a:graphic>
          </wp:anchor>
        </w:drawing>
      </w:r>
      <w:r>
        <w:rPr>
          <w:sz w:val="32"/>
          <w:szCs w:val="32"/>
        </w:rPr>
        <w:t>根据测试结果得出比较数据：</w:t>
      </w:r>
    </w:p>
    <w:p>
      <w:pPr>
        <w:rPr>
          <w:sz w:val="32"/>
          <w:szCs w:val="32"/>
        </w:rPr>
      </w:pPr>
      <w:r>
        <w:rPr>
          <w:sz w:val="28"/>
          <w:szCs w:val="28"/>
        </w:rPr>
        <w:t>Precision</w:t>
      </w:r>
      <w:r>
        <w:rPr>
          <w:rFonts w:hint="eastAsia"/>
          <w:sz w:val="28"/>
          <w:szCs w:val="28"/>
        </w:rPr>
        <w:t xml:space="preserve"> </w:t>
      </w:r>
      <w:r>
        <w:rPr>
          <w:sz w:val="28"/>
          <w:szCs w:val="28"/>
        </w:rPr>
        <w:t>=</w:t>
      </w:r>
      <w:r>
        <w:rPr>
          <w:rFonts w:hint="eastAsia"/>
          <w:sz w:val="28"/>
          <w:szCs w:val="28"/>
        </w:rPr>
        <w:t xml:space="preserve"> </w:t>
      </w:r>
      <w:r>
        <w:rPr>
          <w:sz w:val="28"/>
          <w:szCs w:val="28"/>
        </w:rPr>
        <w:t>374</w:t>
      </w:r>
      <w:r>
        <w:rPr>
          <w:rFonts w:hint="eastAsia"/>
          <w:sz w:val="28"/>
          <w:szCs w:val="28"/>
        </w:rPr>
        <w:t xml:space="preserve"> </w:t>
      </w:r>
      <w:r>
        <w:rPr>
          <w:sz w:val="28"/>
          <w:szCs w:val="28"/>
        </w:rPr>
        <w:t>/</w:t>
      </w:r>
      <w:r>
        <w:rPr>
          <w:rFonts w:hint="eastAsia"/>
          <w:sz w:val="28"/>
          <w:szCs w:val="28"/>
        </w:rPr>
        <w:t xml:space="preserve"> </w:t>
      </w:r>
      <w:r>
        <w:rPr>
          <w:sz w:val="28"/>
          <w:szCs w:val="28"/>
        </w:rPr>
        <w:t>(374</w:t>
      </w:r>
      <w:r>
        <w:rPr>
          <w:rFonts w:hint="eastAsia"/>
          <w:sz w:val="28"/>
          <w:szCs w:val="28"/>
        </w:rPr>
        <w:t xml:space="preserve"> </w:t>
      </w:r>
      <w:r>
        <w:rPr>
          <w:sz w:val="28"/>
          <w:szCs w:val="28"/>
        </w:rPr>
        <w:t>+</w:t>
      </w:r>
      <w:r>
        <w:rPr>
          <w:rFonts w:hint="eastAsia"/>
          <w:sz w:val="28"/>
          <w:szCs w:val="28"/>
        </w:rPr>
        <w:t xml:space="preserve"> </w:t>
      </w:r>
      <w:r>
        <w:rPr>
          <w:sz w:val="28"/>
          <w:szCs w:val="28"/>
        </w:rPr>
        <w:t>103)=</w:t>
      </w:r>
      <w:r>
        <w:rPr>
          <w:rFonts w:hint="eastAsia"/>
          <w:sz w:val="28"/>
          <w:szCs w:val="28"/>
        </w:rPr>
        <w:t xml:space="preserve"> </w:t>
      </w:r>
      <w:r>
        <w:rPr>
          <w:sz w:val="28"/>
          <w:szCs w:val="28"/>
        </w:rPr>
        <w:t>78.40%</w:t>
      </w:r>
    </w:p>
    <w:p>
      <w:pPr>
        <w:rPr>
          <w:sz w:val="28"/>
          <w:szCs w:val="28"/>
        </w:rPr>
      </w:pPr>
      <w:r>
        <w:rPr>
          <w:sz w:val="28"/>
          <w:szCs w:val="28"/>
        </w:rPr>
        <w:t>Recall</w:t>
      </w:r>
      <w:r>
        <w:rPr>
          <w:rFonts w:hint="eastAsia"/>
          <w:sz w:val="28"/>
          <w:szCs w:val="28"/>
        </w:rPr>
        <w:t xml:space="preserve"> </w:t>
      </w:r>
      <w:r>
        <w:rPr>
          <w:sz w:val="28"/>
          <w:szCs w:val="28"/>
        </w:rPr>
        <w:t>=</w:t>
      </w:r>
      <w:r>
        <w:rPr>
          <w:rFonts w:hint="eastAsia"/>
          <w:sz w:val="28"/>
          <w:szCs w:val="28"/>
        </w:rPr>
        <w:t xml:space="preserve"> </w:t>
      </w:r>
      <w:r>
        <w:rPr>
          <w:sz w:val="28"/>
          <w:szCs w:val="28"/>
        </w:rPr>
        <w:t>374</w:t>
      </w:r>
      <w:r>
        <w:rPr>
          <w:rFonts w:hint="eastAsia"/>
          <w:sz w:val="28"/>
          <w:szCs w:val="28"/>
        </w:rPr>
        <w:t xml:space="preserve"> </w:t>
      </w:r>
      <w:r>
        <w:rPr>
          <w:sz w:val="28"/>
          <w:szCs w:val="28"/>
        </w:rPr>
        <w:t>/</w:t>
      </w:r>
      <w:r>
        <w:rPr>
          <w:rFonts w:hint="eastAsia"/>
          <w:sz w:val="28"/>
          <w:szCs w:val="28"/>
        </w:rPr>
        <w:t xml:space="preserve"> </w:t>
      </w:r>
      <w:r>
        <w:rPr>
          <w:sz w:val="28"/>
          <w:szCs w:val="28"/>
        </w:rPr>
        <w:t>(374</w:t>
      </w:r>
      <w:r>
        <w:rPr>
          <w:rFonts w:hint="eastAsia"/>
          <w:sz w:val="28"/>
          <w:szCs w:val="28"/>
        </w:rPr>
        <w:t xml:space="preserve"> </w:t>
      </w:r>
      <w:r>
        <w:rPr>
          <w:sz w:val="28"/>
          <w:szCs w:val="28"/>
        </w:rPr>
        <w:t>+</w:t>
      </w:r>
      <w:r>
        <w:rPr>
          <w:rFonts w:hint="eastAsia"/>
          <w:sz w:val="28"/>
          <w:szCs w:val="28"/>
        </w:rPr>
        <w:t xml:space="preserve"> </w:t>
      </w:r>
      <w:r>
        <w:rPr>
          <w:sz w:val="28"/>
          <w:szCs w:val="28"/>
        </w:rPr>
        <w:t>16)</w:t>
      </w:r>
      <w:r>
        <w:rPr>
          <w:rFonts w:hint="eastAsia"/>
          <w:sz w:val="28"/>
          <w:szCs w:val="28"/>
        </w:rPr>
        <w:t xml:space="preserve"> </w:t>
      </w:r>
      <w:r>
        <w:rPr>
          <w:sz w:val="28"/>
          <w:szCs w:val="28"/>
        </w:rPr>
        <w:t>=</w:t>
      </w:r>
      <w:r>
        <w:rPr>
          <w:rFonts w:hint="eastAsia"/>
          <w:sz w:val="28"/>
          <w:szCs w:val="28"/>
        </w:rPr>
        <w:t xml:space="preserve"> </w:t>
      </w:r>
      <w:r>
        <w:rPr>
          <w:color w:val="FF0000"/>
          <w:sz w:val="28"/>
          <w:szCs w:val="28"/>
        </w:rPr>
        <w:t>95.89%</w:t>
      </w:r>
    </w:p>
    <w:p>
      <w:pPr>
        <w:rPr>
          <w:sz w:val="32"/>
          <w:szCs w:val="32"/>
        </w:rPr>
      </w:pPr>
    </w:p>
    <w:p>
      <w:pPr>
        <w:ind w:firstLine="640" w:firstLineChars="200"/>
        <w:rPr>
          <w:sz w:val="32"/>
          <w:szCs w:val="32"/>
        </w:rPr>
      </w:pPr>
      <w:r>
        <w:rPr>
          <w:sz w:val="32"/>
          <w:szCs w:val="32"/>
        </w:rPr>
        <w:t>在此类突发性公共卫生事件中，面对高传染性疾病，要想最短时间内的实现早控制、早隔离，</w:t>
      </w:r>
      <w:r>
        <w:rPr>
          <w:rFonts w:hint="eastAsia"/>
          <w:sz w:val="32"/>
          <w:szCs w:val="32"/>
        </w:rPr>
        <w:t>假阴性</w:t>
      </w:r>
      <w:r>
        <w:rPr>
          <w:sz w:val="32"/>
          <w:szCs w:val="32"/>
        </w:rPr>
        <w:t>就</w:t>
      </w:r>
      <w:r>
        <w:rPr>
          <w:rFonts w:hint="eastAsia"/>
          <w:sz w:val="32"/>
          <w:szCs w:val="32"/>
        </w:rPr>
        <w:t>必须直观地最小化，因为错误地诊断肺炎患者没有肺炎是比错误地诊断健康人作为肺炎患者更大的事情，</w:t>
      </w:r>
      <w:r>
        <w:rPr>
          <w:sz w:val="32"/>
          <w:szCs w:val="32"/>
        </w:rPr>
        <w:t>“康康肺吧”能在最短时间内精确识别出确确诊病例和疑似病例，协助快速实现疫情控制隔离。</w:t>
      </w:r>
    </w:p>
    <w:p>
      <w:pPr>
        <w:ind w:firstLine="420" w:firstLineChars="200"/>
      </w:pPr>
    </w:p>
    <w:p>
      <w:pPr>
        <w:pStyle w:val="2"/>
      </w:pPr>
      <w:bookmarkStart w:id="4" w:name="_Toc436052403"/>
      <w:r>
        <w:t>二</w:t>
      </w:r>
      <w:r>
        <w:rPr>
          <w:rFonts w:hint="eastAsia"/>
        </w:rPr>
        <w:t>、</w:t>
      </w:r>
      <w:bookmarkEnd w:id="4"/>
      <w:r>
        <w:rPr>
          <w:rFonts w:hint="eastAsia"/>
        </w:rPr>
        <w:t>核心业务功能</w:t>
      </w:r>
    </w:p>
    <w:p>
      <w:pPr>
        <w:pStyle w:val="3"/>
      </w:pPr>
      <w:bookmarkStart w:id="5" w:name="_Toc436052404"/>
      <w:r>
        <w:rPr>
          <w:rFonts w:hint="eastAsia"/>
        </w:rPr>
        <w:t xml:space="preserve">2.1 </w:t>
      </w:r>
      <w:r>
        <w:t>总体功能结构图</w:t>
      </w:r>
      <w:bookmarkEnd w:id="5"/>
    </w:p>
    <w:p>
      <w:pPr>
        <w:rPr>
          <w:color w:val="FF0000"/>
        </w:rPr>
      </w:pPr>
      <w:r>
        <w:rPr>
          <w:rFonts w:hint="eastAsia"/>
          <w:color w:val="FF0000"/>
        </w:rPr>
        <w:drawing>
          <wp:inline distT="0" distB="0" distL="114300" distR="114300">
            <wp:extent cx="5736590" cy="2607310"/>
            <wp:effectExtent l="0" t="0" r="3810" b="8890"/>
            <wp:docPr id="2" name="图片 2" descr="未命名绘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绘图"/>
                    <pic:cNvPicPr>
                      <a:picLocks noChangeAspect="1"/>
                    </pic:cNvPicPr>
                  </pic:nvPicPr>
                  <pic:blipFill>
                    <a:blip r:embed="rId5"/>
                    <a:stretch>
                      <a:fillRect/>
                    </a:stretch>
                  </pic:blipFill>
                  <pic:spPr>
                    <a:xfrm>
                      <a:off x="0" y="0"/>
                      <a:ext cx="5736590" cy="2607310"/>
                    </a:xfrm>
                    <a:prstGeom prst="rect">
                      <a:avLst/>
                    </a:prstGeom>
                  </pic:spPr>
                </pic:pic>
              </a:graphicData>
            </a:graphic>
          </wp:inline>
        </w:drawing>
      </w:r>
    </w:p>
    <w:p/>
    <w:p>
      <w:pPr>
        <w:pStyle w:val="3"/>
      </w:pPr>
      <w:bookmarkStart w:id="6" w:name="_Toc436052405"/>
      <w:r>
        <w:rPr>
          <w:rFonts w:hint="eastAsia"/>
        </w:rPr>
        <w:t xml:space="preserve">2.2 </w:t>
      </w:r>
      <w:r>
        <w:t>功能</w:t>
      </w:r>
      <w:r>
        <w:rPr>
          <w:rFonts w:hint="eastAsia"/>
        </w:rPr>
        <w:t>模块</w:t>
      </w:r>
      <w:r>
        <w:t>介绍</w:t>
      </w:r>
      <w:bookmarkEnd w:id="6"/>
    </w:p>
    <w:p>
      <w:pPr>
        <w:pStyle w:val="5"/>
      </w:pPr>
      <w:r>
        <w:t>2.2.1</w:t>
      </w:r>
      <w:r>
        <w:rPr>
          <w:rFonts w:hint="eastAsia"/>
        </w:rPr>
        <w:t xml:space="preserve"> main.py功能模块</w:t>
      </w:r>
    </w:p>
    <w:p>
      <w:pPr>
        <w:widowControl/>
        <w:jc w:val="left"/>
      </w:pPr>
      <w:r>
        <w:rPr>
          <w:rFonts w:ascii="宋体" w:hAnsi="宋体" w:eastAsia="宋体" w:cs="宋体"/>
          <w:kern w:val="0"/>
          <w:sz w:val="24"/>
          <w:szCs w:val="24"/>
          <w:lang w:bidi="ar"/>
        </w:rPr>
        <w:t>定义网络模型参数及函数</w:t>
      </w:r>
    </w:p>
    <w:p>
      <w:pPr>
        <w:widowControl/>
        <w:jc w:val="left"/>
      </w:pPr>
      <w:r>
        <w:rPr>
          <w:rFonts w:ascii="宋体" w:hAnsi="宋体" w:eastAsia="宋体" w:cs="宋体"/>
          <w:kern w:val="0"/>
          <w:sz w:val="24"/>
          <w:szCs w:val="24"/>
          <w:lang w:bidi="ar"/>
        </w:rPr>
        <w:t>设定训练参数和即时输出</w:t>
      </w:r>
    </w:p>
    <w:p>
      <w:pPr>
        <w:widowControl/>
        <w:jc w:val="left"/>
      </w:pPr>
      <w:r>
        <w:rPr>
          <w:rFonts w:ascii="宋体" w:hAnsi="宋体" w:eastAsia="宋体" w:cs="宋体"/>
          <w:kern w:val="0"/>
          <w:sz w:val="24"/>
          <w:szCs w:val="24"/>
          <w:lang w:bidi="ar"/>
        </w:rPr>
        <w:t>保存模型待用</w:t>
      </w:r>
    </w:p>
    <w:p>
      <w:pPr>
        <w:widowControl/>
        <w:jc w:val="left"/>
      </w:pPr>
    </w:p>
    <w:p>
      <w:pPr>
        <w:pStyle w:val="5"/>
      </w:pPr>
      <w:r>
        <w:t xml:space="preserve">2.2.2 </w:t>
      </w:r>
      <w:r>
        <w:rPr>
          <w:rStyle w:val="14"/>
          <w:rFonts w:ascii="宋体" w:hAnsi="宋体" w:eastAsia="宋体" w:cs="宋体"/>
          <w:b/>
          <w:sz w:val="24"/>
          <w:szCs w:val="24"/>
        </w:rPr>
        <w:t>input_set.py</w:t>
      </w:r>
      <w:r>
        <w:t>功能模块</w:t>
      </w:r>
    </w:p>
    <w:p>
      <w:pPr>
        <w:widowControl/>
        <w:jc w:val="left"/>
      </w:pPr>
      <w:r>
        <w:rPr>
          <w:rFonts w:ascii="宋体" w:hAnsi="宋体" w:eastAsia="宋体" w:cs="宋体"/>
          <w:kern w:val="0"/>
          <w:sz w:val="24"/>
          <w:szCs w:val="24"/>
          <w:lang w:bidi="ar"/>
        </w:rPr>
        <w:t>将训练图片从文件夹中提取</w:t>
      </w:r>
    </w:p>
    <w:p>
      <w:pPr>
        <w:widowControl/>
        <w:jc w:val="left"/>
        <w:rPr>
          <w:rFonts w:ascii="宋体" w:hAnsi="宋体" w:eastAsia="宋体" w:cs="宋体"/>
          <w:kern w:val="0"/>
          <w:sz w:val="24"/>
          <w:szCs w:val="24"/>
          <w:lang w:bidi="ar"/>
        </w:rPr>
      </w:pPr>
      <w:r>
        <w:rPr>
          <w:rFonts w:ascii="宋体" w:hAnsi="宋体" w:eastAsia="宋体" w:cs="宋体"/>
          <w:kern w:val="0"/>
          <w:sz w:val="24"/>
          <w:szCs w:val="24"/>
          <w:lang w:bidi="ar"/>
        </w:rPr>
        <w:t>出来并统一化大小及冲量化</w:t>
      </w:r>
    </w:p>
    <w:p>
      <w:pPr>
        <w:pStyle w:val="5"/>
      </w:pPr>
      <w:r>
        <w:t>2.2.</w:t>
      </w:r>
      <w:r>
        <w:rPr>
          <w:rFonts w:hint="eastAsia"/>
        </w:rPr>
        <w:t xml:space="preserve">3 </w:t>
      </w:r>
      <w:r>
        <w:rPr>
          <w:rStyle w:val="14"/>
          <w:rFonts w:ascii="宋体" w:hAnsi="宋体" w:eastAsia="宋体" w:cs="宋体"/>
          <w:b/>
          <w:sz w:val="24"/>
          <w:szCs w:val="24"/>
        </w:rPr>
        <w:t>solve.py</w:t>
      </w:r>
      <w:r>
        <w:t>功能模块</w:t>
      </w:r>
    </w:p>
    <w:p>
      <w:pPr>
        <w:widowControl/>
      </w:pPr>
      <w:r>
        <w:rPr>
          <w:rFonts w:ascii="宋体" w:hAnsi="宋体" w:eastAsia="宋体" w:cs="宋体"/>
          <w:kern w:val="0"/>
          <w:sz w:val="24"/>
          <w:szCs w:val="24"/>
          <w:lang w:bidi="ar"/>
        </w:rPr>
        <w:t>定义Solve类 封装接口待用</w:t>
      </w:r>
    </w:p>
    <w:p>
      <w:pPr>
        <w:widowControl/>
        <w:rPr>
          <w:rFonts w:ascii="宋体" w:hAnsi="宋体" w:eastAsia="宋体" w:cs="宋体"/>
          <w:kern w:val="0"/>
          <w:sz w:val="24"/>
          <w:szCs w:val="24"/>
          <w:lang w:bidi="ar"/>
        </w:rPr>
      </w:pPr>
      <w:r>
        <w:rPr>
          <w:rFonts w:ascii="宋体" w:hAnsi="宋体" w:eastAsia="宋体" w:cs="宋体"/>
          <w:kern w:val="0"/>
          <w:sz w:val="24"/>
          <w:szCs w:val="24"/>
          <w:lang w:bidi="ar"/>
        </w:rPr>
        <w:t>导入训练好的模型</w:t>
      </w:r>
    </w:p>
    <w:p>
      <w:pPr>
        <w:widowControl/>
      </w:pPr>
      <w:r>
        <w:rPr>
          <w:rFonts w:ascii="宋体" w:hAnsi="宋体" w:eastAsia="宋体" w:cs="宋体"/>
          <w:kern w:val="0"/>
          <w:sz w:val="24"/>
          <w:szCs w:val="24"/>
          <w:lang w:bidi="ar"/>
        </w:rPr>
        <w:t>设计两种预测方式</w:t>
      </w:r>
    </w:p>
    <w:p>
      <w:pPr>
        <w:widowControl/>
        <w:jc w:val="left"/>
        <w:rPr>
          <w:rFonts w:ascii="宋体" w:hAnsi="宋体" w:eastAsia="宋体" w:cs="宋体"/>
          <w:kern w:val="0"/>
          <w:sz w:val="24"/>
          <w:szCs w:val="24"/>
          <w:lang w:bidi="ar"/>
        </w:rPr>
      </w:pPr>
    </w:p>
    <w:p>
      <w:pPr>
        <w:pStyle w:val="5"/>
      </w:pPr>
      <w:r>
        <w:t>2.2.</w:t>
      </w:r>
      <w:r>
        <w:rPr>
          <w:rFonts w:hint="eastAsia"/>
        </w:rPr>
        <w:t xml:space="preserve">4 </w:t>
      </w:r>
      <w:r>
        <w:rPr>
          <w:rStyle w:val="14"/>
          <w:rFonts w:ascii="宋体" w:hAnsi="宋体" w:eastAsia="宋体" w:cs="宋体"/>
          <w:b/>
          <w:sz w:val="24"/>
          <w:szCs w:val="24"/>
        </w:rPr>
        <w:t>interface.py</w:t>
      </w:r>
      <w:r>
        <w:t>功能模块</w:t>
      </w:r>
    </w:p>
    <w:p>
      <w:pPr>
        <w:widowControl/>
      </w:pPr>
      <w:r>
        <w:rPr>
          <w:rFonts w:ascii="宋体" w:hAnsi="宋体" w:eastAsia="宋体" w:cs="宋体"/>
          <w:kern w:val="0"/>
          <w:sz w:val="24"/>
          <w:szCs w:val="24"/>
          <w:lang w:bidi="ar"/>
        </w:rPr>
        <w:t>定义界面及各种控件</w:t>
      </w:r>
    </w:p>
    <w:p>
      <w:pPr>
        <w:widowControl/>
      </w:pPr>
      <w:r>
        <w:rPr>
          <w:rFonts w:ascii="宋体" w:hAnsi="宋体" w:eastAsia="宋体" w:cs="宋体"/>
          <w:kern w:val="0"/>
          <w:sz w:val="24"/>
          <w:szCs w:val="24"/>
          <w:lang w:bidi="ar"/>
        </w:rPr>
        <w:t>引用Solve中的方法并绑定到对应控件</w:t>
      </w:r>
    </w:p>
    <w:p>
      <w:pPr>
        <w:widowControl/>
      </w:pPr>
      <w:r>
        <w:rPr>
          <w:rFonts w:ascii="宋体" w:hAnsi="宋体" w:eastAsia="宋体" w:cs="宋体"/>
          <w:kern w:val="0"/>
          <w:sz w:val="24"/>
          <w:szCs w:val="24"/>
          <w:lang w:bidi="ar"/>
        </w:rPr>
        <w:t>预测所选择文件或文件夹</w:t>
      </w:r>
    </w:p>
    <w:p/>
    <w:p>
      <w:pPr>
        <w:pStyle w:val="2"/>
      </w:pPr>
      <w:bookmarkStart w:id="7" w:name="_Toc436052406"/>
      <w:r>
        <w:rPr>
          <w:rFonts w:hint="eastAsia"/>
        </w:rPr>
        <w:t>三、总体设计</w:t>
      </w:r>
      <w:bookmarkEnd w:id="7"/>
    </w:p>
    <w:p>
      <w:pPr>
        <w:pStyle w:val="3"/>
      </w:pPr>
      <w:bookmarkStart w:id="8" w:name="_Toc436052407"/>
      <w:r>
        <w:rPr>
          <w:rFonts w:hint="eastAsia"/>
        </w:rPr>
        <w:t xml:space="preserve">3.1 </w:t>
      </w:r>
      <w:r>
        <w:t>数据</w:t>
      </w:r>
      <w:r>
        <w:rPr>
          <w:rFonts w:hint="eastAsia"/>
        </w:rPr>
        <w:t>集</w:t>
      </w:r>
      <w:r>
        <w:t>设计</w:t>
      </w:r>
      <w:bookmarkEnd w:id="8"/>
    </w:p>
    <w:p>
      <w:pPr>
        <w:widowControl/>
        <w:jc w:val="left"/>
      </w:pPr>
      <w:r>
        <w:rPr>
          <w:rFonts w:ascii="宋体" w:hAnsi="宋体" w:eastAsia="宋体" w:cs="宋体"/>
          <w:kern w:val="0"/>
          <w:sz w:val="24"/>
          <w:szCs w:val="24"/>
          <w:lang w:bidi="ar"/>
        </w:rPr>
        <w:t>test-NORMAL 234</w:t>
      </w:r>
      <w:r>
        <w:rPr>
          <w:rFonts w:ascii="宋体" w:hAnsi="宋体" w:eastAsia="宋体" w:cs="宋体"/>
          <w:kern w:val="0"/>
          <w:sz w:val="24"/>
          <w:szCs w:val="24"/>
          <w:lang w:bidi="ar"/>
        </w:rPr>
        <w:br w:type="textWrapping"/>
      </w:r>
      <w:r>
        <w:rPr>
          <w:rFonts w:ascii="宋体" w:hAnsi="宋体" w:eastAsia="宋体" w:cs="宋体"/>
          <w:kern w:val="0"/>
          <w:sz w:val="24"/>
          <w:szCs w:val="24"/>
          <w:lang w:bidi="ar"/>
        </w:rPr>
        <w:t>test-PNEUMONIA 390</w:t>
      </w:r>
      <w:r>
        <w:rPr>
          <w:rFonts w:ascii="宋体" w:hAnsi="宋体" w:eastAsia="宋体" w:cs="宋体"/>
          <w:kern w:val="0"/>
          <w:sz w:val="24"/>
          <w:szCs w:val="24"/>
          <w:lang w:bidi="ar"/>
        </w:rPr>
        <w:br w:type="textWrapping"/>
      </w:r>
      <w:r>
        <w:rPr>
          <w:rFonts w:ascii="宋体" w:hAnsi="宋体" w:eastAsia="宋体" w:cs="宋体"/>
          <w:kern w:val="0"/>
          <w:sz w:val="24"/>
          <w:szCs w:val="24"/>
          <w:lang w:bidi="ar"/>
        </w:rPr>
        <w:t>train-NORMAL 1341</w:t>
      </w:r>
      <w:r>
        <w:rPr>
          <w:rFonts w:ascii="宋体" w:hAnsi="宋体" w:eastAsia="宋体" w:cs="宋体"/>
          <w:kern w:val="0"/>
          <w:sz w:val="24"/>
          <w:szCs w:val="24"/>
          <w:lang w:bidi="ar"/>
        </w:rPr>
        <w:br w:type="textWrapping"/>
      </w:r>
      <w:r>
        <w:rPr>
          <w:rFonts w:ascii="宋体" w:hAnsi="宋体" w:eastAsia="宋体" w:cs="宋体"/>
          <w:kern w:val="0"/>
          <w:sz w:val="24"/>
          <w:szCs w:val="24"/>
          <w:lang w:bidi="ar"/>
        </w:rPr>
        <w:t>train-PNEUMONIA 3875</w:t>
      </w:r>
      <w:r>
        <w:rPr>
          <w:rFonts w:ascii="宋体" w:hAnsi="宋体" w:eastAsia="宋体" w:cs="宋体"/>
          <w:kern w:val="0"/>
          <w:sz w:val="24"/>
          <w:szCs w:val="24"/>
          <w:lang w:bidi="ar"/>
        </w:rPr>
        <w:br w:type="textWrapping"/>
      </w:r>
      <w:r>
        <w:rPr>
          <w:rFonts w:ascii="宋体" w:hAnsi="宋体" w:eastAsia="宋体" w:cs="宋体"/>
          <w:kern w:val="0"/>
          <w:sz w:val="24"/>
          <w:szCs w:val="24"/>
          <w:lang w:bidi="ar"/>
        </w:rPr>
        <w:t>val-NORMAL 8</w:t>
      </w:r>
      <w:r>
        <w:rPr>
          <w:rFonts w:ascii="宋体" w:hAnsi="宋体" w:eastAsia="宋体" w:cs="宋体"/>
          <w:kern w:val="0"/>
          <w:sz w:val="24"/>
          <w:szCs w:val="24"/>
          <w:lang w:bidi="ar"/>
        </w:rPr>
        <w:br w:type="textWrapping"/>
      </w:r>
      <w:r>
        <w:rPr>
          <w:rFonts w:ascii="宋体" w:hAnsi="宋体" w:eastAsia="宋体" w:cs="宋体"/>
          <w:kern w:val="0"/>
          <w:sz w:val="24"/>
          <w:szCs w:val="24"/>
          <w:lang w:bidi="ar"/>
        </w:rPr>
        <w:t>val-PNEUMONIA 8</w:t>
      </w:r>
    </w:p>
    <w:p/>
    <w:p>
      <w:pPr>
        <w:pStyle w:val="3"/>
      </w:pPr>
      <w:bookmarkStart w:id="9" w:name="_Toc436052408"/>
      <w:r>
        <w:rPr>
          <w:rFonts w:hint="eastAsia"/>
        </w:rPr>
        <w:t>3.2 界面设计</w:t>
      </w:r>
      <w:bookmarkEnd w:id="9"/>
    </w:p>
    <w:p>
      <w:r>
        <w:rPr>
          <w:rFonts w:hint="eastAsia"/>
        </w:rPr>
        <w:t>Image控件：预选单张图片</w:t>
      </w:r>
    </w:p>
    <w:p>
      <w:r>
        <w:rPr>
          <w:rFonts w:hint="eastAsia"/>
        </w:rPr>
        <w:t>Folder控件：预选文件夹</w:t>
      </w:r>
    </w:p>
    <w:p>
      <w:r>
        <w:rPr>
          <w:rFonts w:hint="eastAsia"/>
        </w:rPr>
        <w:t>Path：显示所选路径</w:t>
      </w:r>
    </w:p>
    <w:p>
      <w:r>
        <w:rPr>
          <w:rFonts w:hint="eastAsia"/>
        </w:rPr>
        <w:t>Click hero to choose the path：点击选择路径</w:t>
      </w:r>
    </w:p>
    <w:p>
      <w:r>
        <w:rPr>
          <w:rFonts w:hint="eastAsia"/>
        </w:rPr>
        <w:t>View_picture：显示所选图片</w:t>
      </w:r>
    </w:p>
    <w:p>
      <w:r>
        <w:rPr>
          <w:rFonts w:hint="eastAsia"/>
        </w:rPr>
        <w:t>View_result：显示结果</w:t>
      </w:r>
    </w:p>
    <w:p>
      <w:r>
        <w:rPr>
          <w:rFonts w:hint="eastAsia"/>
        </w:rPr>
        <w:t>Prediction：运行程序</w:t>
      </w:r>
    </w:p>
    <w:p/>
    <w:p>
      <w:pPr>
        <w:pStyle w:val="5"/>
      </w:pPr>
      <w:r>
        <w:rPr>
          <w:rFonts w:hint="eastAsia"/>
        </w:rPr>
        <w:t>3.2.1 待选界面</w:t>
      </w:r>
    </w:p>
    <w:p>
      <w:r>
        <w:rPr>
          <w:rFonts w:hint="eastAsia"/>
        </w:rPr>
        <w:drawing>
          <wp:inline distT="0" distB="0" distL="114300" distR="114300">
            <wp:extent cx="3660775" cy="2879725"/>
            <wp:effectExtent l="0" t="0" r="15875" b="15875"/>
            <wp:docPr id="3" name="图片 3" descr="TIM图片20200221144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IM图片20200221144510"/>
                    <pic:cNvPicPr>
                      <a:picLocks noChangeAspect="1"/>
                    </pic:cNvPicPr>
                  </pic:nvPicPr>
                  <pic:blipFill>
                    <a:blip r:embed="rId6"/>
                    <a:stretch>
                      <a:fillRect/>
                    </a:stretch>
                  </pic:blipFill>
                  <pic:spPr>
                    <a:xfrm>
                      <a:off x="0" y="0"/>
                      <a:ext cx="3660775" cy="2879725"/>
                    </a:xfrm>
                    <a:prstGeom prst="rect">
                      <a:avLst/>
                    </a:prstGeom>
                  </pic:spPr>
                </pic:pic>
              </a:graphicData>
            </a:graphic>
          </wp:inline>
        </w:drawing>
      </w:r>
    </w:p>
    <w:p/>
    <w:p/>
    <w:p>
      <w:pPr>
        <w:pStyle w:val="5"/>
      </w:pPr>
      <w:r>
        <w:rPr>
          <w:rFonts w:hint="eastAsia"/>
        </w:rPr>
        <w:t>3.2.2 单张图片预测界面</w:t>
      </w:r>
    </w:p>
    <w:p>
      <w:r>
        <w:rPr>
          <w:rFonts w:hint="eastAsia"/>
        </w:rPr>
        <w:drawing>
          <wp:inline distT="0" distB="0" distL="114300" distR="114300">
            <wp:extent cx="3656330" cy="2879725"/>
            <wp:effectExtent l="0" t="0" r="1270" b="15875"/>
            <wp:docPr id="4" name="图片 4" descr="TIM图片2020022114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图片20200221144556"/>
                    <pic:cNvPicPr>
                      <a:picLocks noChangeAspect="1"/>
                    </pic:cNvPicPr>
                  </pic:nvPicPr>
                  <pic:blipFill>
                    <a:blip r:embed="rId7"/>
                    <a:stretch>
                      <a:fillRect/>
                    </a:stretch>
                  </pic:blipFill>
                  <pic:spPr>
                    <a:xfrm>
                      <a:off x="0" y="0"/>
                      <a:ext cx="3656330" cy="2879725"/>
                    </a:xfrm>
                    <a:prstGeom prst="rect">
                      <a:avLst/>
                    </a:prstGeom>
                  </pic:spPr>
                </pic:pic>
              </a:graphicData>
            </a:graphic>
          </wp:inline>
        </w:drawing>
      </w:r>
    </w:p>
    <w:p>
      <w:pPr>
        <w:pStyle w:val="5"/>
      </w:pPr>
      <w:r>
        <w:rPr>
          <w:rFonts w:hint="eastAsia"/>
        </w:rPr>
        <w:t>3.2.3 文件夹分类界面</w:t>
      </w:r>
    </w:p>
    <w:p>
      <w:r>
        <w:rPr>
          <w:rFonts w:hint="eastAsia"/>
        </w:rPr>
        <w:drawing>
          <wp:inline distT="0" distB="0" distL="114300" distR="114300">
            <wp:extent cx="3597910" cy="2879725"/>
            <wp:effectExtent l="0" t="0" r="2540" b="15875"/>
            <wp:docPr id="5" name="图片 5" descr="TIM图片20200221144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M图片20200221144634"/>
                    <pic:cNvPicPr>
                      <a:picLocks noChangeAspect="1"/>
                    </pic:cNvPicPr>
                  </pic:nvPicPr>
                  <pic:blipFill>
                    <a:blip r:embed="rId8"/>
                    <a:stretch>
                      <a:fillRect/>
                    </a:stretch>
                  </pic:blipFill>
                  <pic:spPr>
                    <a:xfrm>
                      <a:off x="0" y="0"/>
                      <a:ext cx="3597910" cy="2879725"/>
                    </a:xfrm>
                    <a:prstGeom prst="rect">
                      <a:avLst/>
                    </a:prstGeom>
                  </pic:spPr>
                </pic:pic>
              </a:graphicData>
            </a:graphic>
          </wp:inline>
        </w:drawing>
      </w:r>
    </w:p>
    <w:p>
      <w:pPr>
        <w:pStyle w:val="3"/>
      </w:pPr>
      <w:bookmarkStart w:id="10" w:name="_Toc436052409"/>
      <w:r>
        <w:rPr>
          <w:rFonts w:hint="eastAsia"/>
        </w:rPr>
        <w:t xml:space="preserve">3.3 </w:t>
      </w:r>
      <w:r>
        <w:t>架构设计</w:t>
      </w:r>
      <w:bookmarkEnd w:id="10"/>
    </w:p>
    <w:p>
      <w:pPr>
        <w:pStyle w:val="5"/>
      </w:pPr>
      <w:r>
        <w:rPr>
          <w:rFonts w:hint="eastAsia"/>
        </w:rPr>
        <w:t>3.3.1 项目目录文件结构</w:t>
      </w:r>
    </w:p>
    <w:p>
      <w:r>
        <w:rPr>
          <w:rFonts w:hint="eastAsia"/>
        </w:rPr>
        <w:t>folder:</w:t>
      </w:r>
    </w:p>
    <w:p>
      <w:r>
        <w:rPr>
          <w:rFonts w:hint="eastAsia"/>
        </w:rPr>
        <w:t>│   folder.jpg</w:t>
      </w:r>
    </w:p>
    <w:p>
      <w:r>
        <w:rPr>
          <w:rFonts w:hint="eastAsia"/>
        </w:rPr>
        <w:t>│   input_set.py</w:t>
      </w:r>
    </w:p>
    <w:p>
      <w:r>
        <w:rPr>
          <w:rFonts w:hint="eastAsia"/>
        </w:rPr>
        <w:t>│   interface.py</w:t>
      </w:r>
    </w:p>
    <w:p>
      <w:r>
        <w:rPr>
          <w:rFonts w:hint="eastAsia"/>
        </w:rPr>
        <w:t>│   list.txt</w:t>
      </w:r>
    </w:p>
    <w:p>
      <w:r>
        <w:rPr>
          <w:rFonts w:hint="eastAsia"/>
        </w:rPr>
        <w:t>│   main.py</w:t>
      </w:r>
    </w:p>
    <w:p>
      <w:r>
        <w:rPr>
          <w:rFonts w:hint="eastAsia"/>
        </w:rPr>
        <w:t>│   solve.py</w:t>
      </w:r>
    </w:p>
    <w:p>
      <w:r>
        <w:rPr>
          <w:rFonts w:hint="eastAsia"/>
        </w:rPr>
        <w:t>│   weights.06.hdf5</w:t>
      </w:r>
    </w:p>
    <w:p>
      <w:r>
        <w:rPr>
          <w:rFonts w:hint="eastAsia"/>
        </w:rPr>
        <w:t xml:space="preserve">│   </w:t>
      </w:r>
    </w:p>
    <w:p>
      <w:r>
        <w:rPr>
          <w:rFonts w:hint="eastAsia"/>
        </w:rPr>
        <w:t>└───chest_xray</w:t>
      </w:r>
    </w:p>
    <w:p>
      <w:r>
        <w:rPr>
          <w:rFonts w:hint="eastAsia"/>
        </w:rPr>
        <w:t xml:space="preserve">    ├───test</w:t>
      </w:r>
    </w:p>
    <w:p>
      <w:r>
        <w:rPr>
          <w:rFonts w:hint="eastAsia"/>
        </w:rPr>
        <w:t xml:space="preserve">    │   ├───NORMAL</w:t>
      </w:r>
    </w:p>
    <w:p>
      <w:r>
        <w:rPr>
          <w:rFonts w:hint="eastAsia"/>
        </w:rPr>
        <w:t xml:space="preserve">    │   └───PNEUMONIA</w:t>
      </w:r>
    </w:p>
    <w:p>
      <w:r>
        <w:rPr>
          <w:rFonts w:hint="eastAsia"/>
        </w:rPr>
        <w:t xml:space="preserve">    ├───train</w:t>
      </w:r>
    </w:p>
    <w:p>
      <w:r>
        <w:rPr>
          <w:rFonts w:hint="eastAsia"/>
        </w:rPr>
        <w:t xml:space="preserve">    │   ├───NORMAL</w:t>
      </w:r>
    </w:p>
    <w:p>
      <w:r>
        <w:rPr>
          <w:rFonts w:hint="eastAsia"/>
        </w:rPr>
        <w:t xml:space="preserve">    │   └───PNEUMONIA</w:t>
      </w:r>
    </w:p>
    <w:p>
      <w:r>
        <w:rPr>
          <w:rFonts w:hint="eastAsia"/>
        </w:rPr>
        <w:t xml:space="preserve">    └───val</w:t>
      </w:r>
    </w:p>
    <w:p>
      <w:r>
        <w:rPr>
          <w:rFonts w:hint="eastAsia"/>
        </w:rPr>
        <w:t xml:space="preserve">        ├───NORMAL</w:t>
      </w:r>
    </w:p>
    <w:p>
      <w:r>
        <w:rPr>
          <w:rFonts w:hint="eastAsia"/>
        </w:rPr>
        <w:t xml:space="preserve">        └───PNEUMONIA</w:t>
      </w:r>
    </w:p>
    <w:p/>
    <w:p>
      <w:pPr>
        <w:pStyle w:val="5"/>
      </w:pPr>
      <w:r>
        <w:rPr>
          <w:rFonts w:hint="eastAsia"/>
        </w:rPr>
        <w:t>3.3.2 项目层次结构</w:t>
      </w:r>
    </w:p>
    <w:p>
      <w:r>
        <w:rPr>
          <w:rFonts w:hint="eastAsia"/>
        </w:rPr>
        <w:drawing>
          <wp:inline distT="0" distB="0" distL="114300" distR="114300">
            <wp:extent cx="5272405" cy="3571240"/>
            <wp:effectExtent l="0" t="0" r="4445" b="10160"/>
            <wp:docPr id="6" name="图片 6" descr="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架构"/>
                    <pic:cNvPicPr>
                      <a:picLocks noChangeAspect="1"/>
                    </pic:cNvPicPr>
                  </pic:nvPicPr>
                  <pic:blipFill>
                    <a:blip r:embed="rId9"/>
                    <a:stretch>
                      <a:fillRect/>
                    </a:stretch>
                  </pic:blipFill>
                  <pic:spPr>
                    <a:xfrm>
                      <a:off x="0" y="0"/>
                      <a:ext cx="5272405" cy="3571240"/>
                    </a:xfrm>
                    <a:prstGeom prst="rect">
                      <a:avLst/>
                    </a:prstGeom>
                  </pic:spPr>
                </pic:pic>
              </a:graphicData>
            </a:graphic>
          </wp:inline>
        </w:drawing>
      </w:r>
    </w:p>
    <w:p>
      <w:pPr>
        <w:pStyle w:val="2"/>
      </w:pPr>
      <w:bookmarkStart w:id="11" w:name="_Toc436052410"/>
      <w:r>
        <w:t>四</w:t>
      </w:r>
      <w:r>
        <w:rPr>
          <w:rFonts w:hint="eastAsia"/>
        </w:rPr>
        <w:t>、</w:t>
      </w:r>
      <w:r>
        <w:t>技术难点</w:t>
      </w:r>
      <w:bookmarkEnd w:id="11"/>
    </w:p>
    <w:p>
      <w:pPr>
        <w:ind w:firstLine="560" w:firstLineChars="200"/>
        <w:rPr>
          <w:sz w:val="28"/>
          <w:szCs w:val="28"/>
        </w:rPr>
      </w:pPr>
      <w:r>
        <w:rPr>
          <w:rFonts w:hint="eastAsia"/>
          <w:sz w:val="28"/>
          <w:szCs w:val="28"/>
        </w:rPr>
        <w:t>本项目开发过程中，主要遇到2个技术难点，具体技术难点及解决方法如下：</w:t>
      </w:r>
    </w:p>
    <w:p>
      <w:pPr>
        <w:pStyle w:val="3"/>
        <w:tabs>
          <w:tab w:val="center" w:pos="4153"/>
        </w:tabs>
      </w:pPr>
      <w:bookmarkStart w:id="12" w:name="_Toc436052411"/>
      <w:r>
        <w:rPr>
          <w:rFonts w:hint="eastAsia"/>
        </w:rPr>
        <w:t xml:space="preserve">4.1 </w:t>
      </w:r>
      <w:bookmarkEnd w:id="12"/>
      <w:r>
        <w:rPr>
          <w:rFonts w:hint="eastAsia"/>
        </w:rPr>
        <w:t>数据集获取</w:t>
      </w:r>
    </w:p>
    <w:p>
      <w:pPr>
        <w:ind w:firstLine="560" w:firstLineChars="200"/>
        <w:rPr>
          <w:sz w:val="28"/>
          <w:szCs w:val="28"/>
        </w:rPr>
      </w:pPr>
      <w:del w:id="26" w:author="Jubvsen" w:date="2020-03-03T14:23:26Z">
        <w:r>
          <w:rPr>
            <w:rFonts w:hint="eastAsia"/>
            <w:sz w:val="28"/>
            <w:szCs w:val="28"/>
          </w:rPr>
          <w:delText>在</w:delText>
        </w:r>
      </w:del>
      <w:del w:id="27" w:author="Jubvsen" w:date="2020-03-03T14:23:25Z">
        <w:r>
          <w:rPr>
            <w:rFonts w:hint="eastAsia"/>
            <w:sz w:val="28"/>
            <w:szCs w:val="28"/>
          </w:rPr>
          <w:delText>疫情初步爆</w:delText>
        </w:r>
      </w:del>
      <w:del w:id="28" w:author="Jubvsen" w:date="2020-03-03T14:23:24Z">
        <w:r>
          <w:rPr>
            <w:rFonts w:hint="eastAsia"/>
            <w:sz w:val="28"/>
            <w:szCs w:val="28"/>
          </w:rPr>
          <w:delText>发的时候，</w:delText>
        </w:r>
      </w:del>
      <w:ins w:id="29" w:author="Jubvsen" w:date="2020-03-03T14:23:37Z">
        <w:r>
          <w:rPr>
            <w:rFonts w:hint="default"/>
            <w:sz w:val="28"/>
            <w:szCs w:val="28"/>
          </w:rPr>
          <w:t>建立</w:t>
        </w:r>
      </w:ins>
      <w:del w:id="30" w:author="Jubvsen" w:date="2020-03-03T14:23:35Z">
        <w:r>
          <w:rPr>
            <w:rFonts w:hint="eastAsia"/>
            <w:sz w:val="28"/>
            <w:szCs w:val="28"/>
          </w:rPr>
          <w:delText>有做这个</w:delText>
        </w:r>
      </w:del>
      <w:r>
        <w:rPr>
          <w:rFonts w:hint="eastAsia"/>
          <w:sz w:val="28"/>
          <w:szCs w:val="28"/>
        </w:rPr>
        <w:t>项目的初步想法</w:t>
      </w:r>
      <w:ins w:id="31" w:author="Jubvsen" w:date="2020-03-03T14:23:40Z">
        <w:r>
          <w:rPr>
            <w:rFonts w:hint="default"/>
            <w:sz w:val="28"/>
            <w:szCs w:val="28"/>
          </w:rPr>
          <w:t>后</w:t>
        </w:r>
      </w:ins>
      <w:ins w:id="32" w:author="Jubvsen" w:date="2020-03-03T14:23:49Z">
        <w:r>
          <w:rPr>
            <w:rFonts w:hint="default"/>
            <w:sz w:val="28"/>
            <w:szCs w:val="28"/>
          </w:rPr>
          <w:t>进一步</w:t>
        </w:r>
      </w:ins>
      <w:ins w:id="33" w:author="Jubvsen" w:date="2020-03-03T14:23:50Z">
        <w:r>
          <w:rPr>
            <w:rFonts w:hint="default"/>
            <w:sz w:val="28"/>
            <w:szCs w:val="28"/>
          </w:rPr>
          <w:t>的</w:t>
        </w:r>
      </w:ins>
      <w:ins w:id="34" w:author="Jubvsen" w:date="2020-03-03T14:24:00Z">
        <w:r>
          <w:rPr>
            <w:rFonts w:hint="default"/>
            <w:sz w:val="28"/>
            <w:szCs w:val="28"/>
          </w:rPr>
          <w:t>研发</w:t>
        </w:r>
      </w:ins>
      <w:r>
        <w:rPr>
          <w:rFonts w:hint="eastAsia"/>
          <w:sz w:val="28"/>
          <w:szCs w:val="28"/>
        </w:rPr>
        <w:t>，</w:t>
      </w:r>
      <w:ins w:id="35" w:author="Jubvsen" w:date="2020-03-03T14:24:18Z">
        <w:r>
          <w:rPr>
            <w:rFonts w:hint="default"/>
            <w:sz w:val="28"/>
            <w:szCs w:val="28"/>
          </w:rPr>
          <w:t>但相较于</w:t>
        </w:r>
      </w:ins>
      <w:ins w:id="36" w:author="Jubvsen" w:date="2020-03-03T14:24:22Z">
        <w:r>
          <w:rPr>
            <w:rFonts w:hint="default"/>
            <w:sz w:val="28"/>
            <w:szCs w:val="28"/>
          </w:rPr>
          <w:t>常规数据</w:t>
        </w:r>
      </w:ins>
      <w:ins w:id="37" w:author="Jubvsen" w:date="2020-03-03T14:24:23Z">
        <w:r>
          <w:rPr>
            <w:rFonts w:hint="default"/>
            <w:sz w:val="28"/>
            <w:szCs w:val="28"/>
          </w:rPr>
          <w:t>，</w:t>
        </w:r>
      </w:ins>
      <w:ins w:id="38" w:author="Jubvsen" w:date="2020-03-03T14:24:59Z">
        <w:r>
          <w:rPr>
            <w:rFonts w:hint="default"/>
            <w:sz w:val="28"/>
            <w:szCs w:val="28"/>
          </w:rPr>
          <w:t>公开</w:t>
        </w:r>
      </w:ins>
      <w:ins w:id="39" w:author="Jubvsen" w:date="2020-03-03T14:24:26Z">
        <w:r>
          <w:rPr>
            <w:rFonts w:hint="default"/>
            <w:sz w:val="28"/>
            <w:szCs w:val="28"/>
          </w:rPr>
          <w:t>医疗</w:t>
        </w:r>
      </w:ins>
      <w:ins w:id="40" w:author="Jubvsen" w:date="2020-03-03T14:24:31Z">
        <w:r>
          <w:rPr>
            <w:rFonts w:hint="default"/>
            <w:sz w:val="28"/>
            <w:szCs w:val="28"/>
          </w:rPr>
          <w:t>信息</w:t>
        </w:r>
      </w:ins>
      <w:ins w:id="41" w:author="Jubvsen" w:date="2020-03-03T14:24:40Z">
        <w:r>
          <w:rPr>
            <w:rFonts w:hint="default"/>
            <w:sz w:val="28"/>
            <w:szCs w:val="28"/>
          </w:rPr>
          <w:t>资源</w:t>
        </w:r>
      </w:ins>
      <w:ins w:id="42" w:author="Jubvsen" w:date="2020-03-03T14:25:09Z">
        <w:r>
          <w:rPr>
            <w:rFonts w:hint="default"/>
            <w:sz w:val="28"/>
            <w:szCs w:val="28"/>
          </w:rPr>
          <w:t>较少</w:t>
        </w:r>
      </w:ins>
      <w:ins w:id="43" w:author="Jubvsen" w:date="2020-03-03T14:25:10Z">
        <w:r>
          <w:rPr>
            <w:rFonts w:hint="default"/>
            <w:sz w:val="28"/>
            <w:szCs w:val="28"/>
          </w:rPr>
          <w:t>，</w:t>
        </w:r>
      </w:ins>
      <w:del w:id="44" w:author="Jubvsen" w:date="2020-03-03T14:24:15Z">
        <w:r>
          <w:rPr>
            <w:rFonts w:hint="eastAsia"/>
            <w:sz w:val="28"/>
            <w:szCs w:val="28"/>
          </w:rPr>
          <w:delText>但苦于找不</w:delText>
        </w:r>
      </w:del>
      <w:del w:id="45" w:author="Jubvsen" w:date="2020-03-03T14:24:14Z">
        <w:r>
          <w:rPr>
            <w:rFonts w:hint="eastAsia"/>
            <w:sz w:val="28"/>
            <w:szCs w:val="28"/>
          </w:rPr>
          <w:delText>到用</w:delText>
        </w:r>
      </w:del>
      <w:del w:id="46" w:author="Jubvsen" w:date="2020-03-03T14:25:12Z">
        <w:r>
          <w:rPr>
            <w:rFonts w:hint="eastAsia"/>
            <w:sz w:val="28"/>
            <w:szCs w:val="28"/>
          </w:rPr>
          <w:delText>于</w:delText>
        </w:r>
      </w:del>
      <w:r>
        <w:rPr>
          <w:rFonts w:hint="eastAsia"/>
          <w:sz w:val="28"/>
          <w:szCs w:val="28"/>
        </w:rPr>
        <w:t>训练模型的数据集</w:t>
      </w:r>
      <w:ins w:id="47" w:author="Jubvsen" w:date="2020-03-03T14:25:21Z">
        <w:r>
          <w:rPr>
            <w:rFonts w:hint="default"/>
            <w:sz w:val="28"/>
            <w:szCs w:val="28"/>
          </w:rPr>
          <w:t>搭建</w:t>
        </w:r>
      </w:ins>
      <w:ins w:id="48" w:author="Jubvsen" w:date="2020-03-03T14:25:25Z">
        <w:r>
          <w:rPr>
            <w:rFonts w:hint="default"/>
            <w:sz w:val="28"/>
            <w:szCs w:val="28"/>
          </w:rPr>
          <w:t>成为</w:t>
        </w:r>
      </w:ins>
      <w:ins w:id="49" w:author="Jubvsen" w:date="2020-03-03T14:25:27Z">
        <w:r>
          <w:rPr>
            <w:rFonts w:hint="default"/>
            <w:sz w:val="28"/>
            <w:szCs w:val="28"/>
          </w:rPr>
          <w:t>一大</w:t>
        </w:r>
      </w:ins>
      <w:ins w:id="50" w:author="Jubvsen" w:date="2020-03-03T14:25:29Z">
        <w:r>
          <w:rPr>
            <w:rFonts w:hint="default"/>
            <w:sz w:val="28"/>
            <w:szCs w:val="28"/>
          </w:rPr>
          <w:t>难点</w:t>
        </w:r>
      </w:ins>
      <w:r>
        <w:rPr>
          <w:rFonts w:hint="eastAsia"/>
          <w:sz w:val="28"/>
          <w:szCs w:val="28"/>
        </w:rPr>
        <w:t>。</w:t>
      </w:r>
    </w:p>
    <w:p>
      <w:pPr>
        <w:ind w:firstLine="560" w:firstLineChars="200"/>
        <w:rPr>
          <w:sz w:val="28"/>
          <w:szCs w:val="28"/>
        </w:rPr>
      </w:pPr>
      <w:ins w:id="51" w:author="Jubvsen" w:date="2020-03-03T14:26:08Z">
        <w:r>
          <w:rPr>
            <w:rFonts w:hint="default"/>
            <w:sz w:val="28"/>
            <w:szCs w:val="28"/>
          </w:rPr>
          <w:t>为了</w:t>
        </w:r>
      </w:ins>
      <w:ins w:id="52" w:author="Jubvsen" w:date="2020-03-03T14:26:12Z">
        <w:r>
          <w:rPr>
            <w:rFonts w:hint="default"/>
            <w:sz w:val="28"/>
            <w:szCs w:val="28"/>
          </w:rPr>
          <w:t>保障</w:t>
        </w:r>
      </w:ins>
      <w:ins w:id="53" w:author="Jubvsen" w:date="2020-03-03T14:26:19Z">
        <w:r>
          <w:rPr>
            <w:rFonts w:hint="default"/>
            <w:sz w:val="28"/>
            <w:szCs w:val="28"/>
          </w:rPr>
          <w:t>训练模型的</w:t>
        </w:r>
      </w:ins>
      <w:ins w:id="54" w:author="Jubvsen" w:date="2020-03-03T14:26:23Z">
        <w:r>
          <w:rPr>
            <w:rFonts w:hint="default"/>
            <w:sz w:val="28"/>
            <w:szCs w:val="28"/>
          </w:rPr>
          <w:t>有效搭建</w:t>
        </w:r>
      </w:ins>
      <w:del w:id="55" w:author="Jubvsen" w:date="2020-03-03T14:25:40Z">
        <w:r>
          <w:rPr>
            <w:rFonts w:hint="eastAsia"/>
            <w:sz w:val="28"/>
            <w:szCs w:val="28"/>
          </w:rPr>
          <w:delText>寻找</w:delText>
        </w:r>
      </w:del>
      <w:del w:id="56" w:author="Jubvsen" w:date="2020-03-03T14:25:39Z">
        <w:r>
          <w:rPr>
            <w:rFonts w:hint="eastAsia"/>
            <w:sz w:val="28"/>
            <w:szCs w:val="28"/>
          </w:rPr>
          <w:delText>数周</w:delText>
        </w:r>
      </w:del>
      <w:ins w:id="57" w:author="Jubvsen" w:date="2020-03-03T14:26:54Z">
        <w:r>
          <w:rPr>
            <w:rFonts w:hint="default"/>
            <w:sz w:val="28"/>
            <w:szCs w:val="28"/>
          </w:rPr>
          <w:t>，</w:t>
        </w:r>
      </w:ins>
      <w:ins w:id="58" w:author="Jubvsen" w:date="2020-03-03T14:28:45Z">
        <w:r>
          <w:rPr>
            <w:rFonts w:hint="default"/>
            <w:sz w:val="28"/>
            <w:szCs w:val="28"/>
          </w:rPr>
          <w:t>小组成员</w:t>
        </w:r>
      </w:ins>
      <w:ins w:id="59" w:author="Jubvsen" w:date="2020-03-03T14:28:48Z">
        <w:r>
          <w:rPr>
            <w:rFonts w:hint="default"/>
            <w:sz w:val="28"/>
            <w:szCs w:val="28"/>
          </w:rPr>
          <w:t>分工后</w:t>
        </w:r>
      </w:ins>
      <w:ins w:id="60" w:author="Jubvsen" w:date="2020-03-03T14:28:51Z">
        <w:r>
          <w:rPr>
            <w:rFonts w:hint="default"/>
            <w:sz w:val="28"/>
            <w:szCs w:val="28"/>
          </w:rPr>
          <w:t>便</w:t>
        </w:r>
      </w:ins>
      <w:del w:id="61" w:author="Jubvsen" w:date="2020-03-03T14:26:46Z">
        <w:r>
          <w:rPr>
            <w:rFonts w:hint="eastAsia"/>
            <w:sz w:val="28"/>
            <w:szCs w:val="28"/>
          </w:rPr>
          <w:delText>，</w:delText>
        </w:r>
      </w:del>
      <w:r>
        <w:rPr>
          <w:rFonts w:hint="eastAsia"/>
          <w:sz w:val="28"/>
          <w:szCs w:val="28"/>
        </w:rPr>
        <w:t>在各大知名论坛（github.stackoverflow.kaggle...）</w:t>
      </w:r>
      <w:ins w:id="62" w:author="Jubvsen" w:date="2020-03-03T14:29:00Z">
        <w:r>
          <w:rPr>
            <w:rFonts w:hint="default"/>
            <w:sz w:val="28"/>
            <w:szCs w:val="28"/>
          </w:rPr>
          <w:t>开展</w:t>
        </w:r>
      </w:ins>
      <w:ins w:id="63" w:author="Jubvsen" w:date="2020-03-03T14:29:01Z">
        <w:r>
          <w:rPr>
            <w:rFonts w:hint="default"/>
            <w:sz w:val="28"/>
            <w:szCs w:val="28"/>
          </w:rPr>
          <w:t>了</w:t>
        </w:r>
      </w:ins>
      <w:ins w:id="64" w:author="Jubvsen" w:date="2020-03-03T14:29:05Z">
        <w:r>
          <w:rPr>
            <w:rFonts w:hint="default"/>
            <w:sz w:val="28"/>
            <w:szCs w:val="28"/>
          </w:rPr>
          <w:t>资源</w:t>
        </w:r>
      </w:ins>
      <w:ins w:id="65" w:author="Jubvsen" w:date="2020-03-03T14:29:07Z">
        <w:r>
          <w:rPr>
            <w:rFonts w:hint="default"/>
            <w:sz w:val="28"/>
            <w:szCs w:val="28"/>
          </w:rPr>
          <w:t>搜索</w:t>
        </w:r>
      </w:ins>
      <w:del w:id="66" w:author="Jubvsen" w:date="2020-03-03T14:29:20Z">
        <w:r>
          <w:rPr>
            <w:rFonts w:hint="eastAsia"/>
            <w:sz w:val="28"/>
            <w:szCs w:val="28"/>
          </w:rPr>
          <w:delText>搜</w:delText>
        </w:r>
      </w:del>
      <w:del w:id="67" w:author="Jubvsen" w:date="2020-03-03T14:29:19Z">
        <w:r>
          <w:rPr>
            <w:rFonts w:hint="eastAsia"/>
            <w:sz w:val="28"/>
            <w:szCs w:val="28"/>
          </w:rPr>
          <w:delText>索不出</w:delText>
        </w:r>
      </w:del>
      <w:del w:id="68" w:author="Jubvsen" w:date="2020-03-03T14:29:18Z">
        <w:r>
          <w:rPr>
            <w:rFonts w:hint="eastAsia"/>
            <w:sz w:val="28"/>
            <w:szCs w:val="28"/>
          </w:rPr>
          <w:delText>结果</w:delText>
        </w:r>
      </w:del>
      <w:r>
        <w:rPr>
          <w:rFonts w:hint="eastAsia"/>
          <w:sz w:val="28"/>
          <w:szCs w:val="28"/>
        </w:rPr>
        <w:t>。</w:t>
      </w:r>
      <w:del w:id="69" w:author="Jubvsen" w:date="2020-03-03T14:29:31Z">
        <w:r>
          <w:rPr>
            <w:rFonts w:hint="eastAsia"/>
            <w:sz w:val="28"/>
            <w:szCs w:val="28"/>
          </w:rPr>
          <w:delText>最</w:delText>
        </w:r>
      </w:del>
      <w:ins w:id="70" w:author="Jubvsen" w:date="2020-03-03T14:31:01Z">
        <w:r>
          <w:rPr>
            <w:rFonts w:hint="default"/>
            <w:sz w:val="28"/>
            <w:szCs w:val="28"/>
          </w:rPr>
          <w:t>最终</w:t>
        </w:r>
      </w:ins>
      <w:del w:id="71" w:author="Jubvsen" w:date="2020-03-03T14:30:59Z">
        <w:r>
          <w:rPr>
            <w:rFonts w:hint="eastAsia"/>
            <w:sz w:val="28"/>
            <w:szCs w:val="28"/>
          </w:rPr>
          <w:delText>后</w:delText>
        </w:r>
      </w:del>
      <w:r>
        <w:rPr>
          <w:rFonts w:hint="eastAsia"/>
          <w:sz w:val="28"/>
          <w:szCs w:val="28"/>
        </w:rPr>
        <w:t>在Mendelay</w:t>
      </w:r>
      <w:ins w:id="72" w:author="Jubvsen" w:date="2020-03-03T14:30:06Z">
        <w:r>
          <w:rPr>
            <w:rFonts w:hint="default"/>
            <w:sz w:val="28"/>
            <w:szCs w:val="28"/>
          </w:rPr>
          <w:t>发现一项</w:t>
        </w:r>
      </w:ins>
      <w:ins w:id="73" w:author="Jubvsen" w:date="2020-03-03T14:30:07Z">
        <w:r>
          <w:rPr>
            <w:rFonts w:hint="default"/>
            <w:sz w:val="28"/>
            <w:szCs w:val="28"/>
          </w:rPr>
          <w:t>可</w:t>
        </w:r>
      </w:ins>
      <w:ins w:id="74" w:author="Jubvsen" w:date="2020-03-03T14:30:10Z">
        <w:r>
          <w:rPr>
            <w:rFonts w:hint="default"/>
            <w:sz w:val="28"/>
            <w:szCs w:val="28"/>
          </w:rPr>
          <w:t>有效</w:t>
        </w:r>
      </w:ins>
      <w:ins w:id="75" w:author="Jubvsen" w:date="2020-03-03T14:30:15Z">
        <w:r>
          <w:rPr>
            <w:rFonts w:hint="default"/>
            <w:sz w:val="28"/>
            <w:szCs w:val="28"/>
          </w:rPr>
          <w:t>应用于</w:t>
        </w:r>
      </w:ins>
      <w:ins w:id="76" w:author="Jubvsen" w:date="2020-03-03T14:30:22Z">
        <w:r>
          <w:rPr>
            <w:rFonts w:hint="default"/>
            <w:sz w:val="28"/>
            <w:szCs w:val="28"/>
          </w:rPr>
          <w:t>训练模型</w:t>
        </w:r>
      </w:ins>
      <w:ins w:id="77" w:author="Jubvsen" w:date="2020-03-03T14:30:24Z">
        <w:r>
          <w:rPr>
            <w:rFonts w:hint="default"/>
            <w:sz w:val="28"/>
            <w:szCs w:val="28"/>
          </w:rPr>
          <w:t>搭建的</w:t>
        </w:r>
      </w:ins>
      <w:del w:id="78" w:author="Jubvsen" w:date="2020-03-03T14:30:02Z">
        <w:r>
          <w:rPr>
            <w:rFonts w:hint="eastAsia"/>
            <w:sz w:val="28"/>
            <w:szCs w:val="28"/>
          </w:rPr>
          <w:delText>上</w:delText>
        </w:r>
      </w:del>
      <w:del w:id="79" w:author="Jubvsen" w:date="2020-03-03T14:30:01Z">
        <w:r>
          <w:rPr>
            <w:rFonts w:hint="eastAsia"/>
            <w:sz w:val="28"/>
            <w:szCs w:val="28"/>
          </w:rPr>
          <w:delText>找到一</w:delText>
        </w:r>
      </w:del>
      <w:del w:id="80" w:author="Jubvsen" w:date="2020-03-03T14:30:00Z">
        <w:r>
          <w:rPr>
            <w:rFonts w:hint="eastAsia"/>
            <w:sz w:val="28"/>
            <w:szCs w:val="28"/>
          </w:rPr>
          <w:delText>个</w:delText>
        </w:r>
      </w:del>
      <w:r>
        <w:rPr>
          <w:rFonts w:hint="eastAsia"/>
          <w:sz w:val="28"/>
          <w:szCs w:val="28"/>
        </w:rPr>
        <w:t>Dataset ：Labeled Optical Coherence Tomography (OCT) and Chest X-Ray Images for Classification（https://data.mendeley.com/datasets/rscbjbr9sj/2）</w:t>
      </w:r>
      <w:del w:id="81" w:author="Jubvsen" w:date="2020-03-03T14:30:30Z">
        <w:r>
          <w:rPr>
            <w:rFonts w:hint="eastAsia"/>
            <w:sz w:val="28"/>
            <w:szCs w:val="28"/>
          </w:rPr>
          <w:delText>并</w:delText>
        </w:r>
      </w:del>
      <w:r>
        <w:rPr>
          <w:rFonts w:hint="eastAsia"/>
          <w:sz w:val="28"/>
          <w:szCs w:val="28"/>
        </w:rPr>
        <w:t>查看License得出可用的结果后，</w:t>
      </w:r>
      <w:ins w:id="82" w:author="Jubvsen" w:date="2020-03-03T14:31:12Z">
        <w:r>
          <w:rPr>
            <w:rFonts w:hint="default"/>
            <w:sz w:val="28"/>
            <w:szCs w:val="28"/>
          </w:rPr>
          <w:t>整合</w:t>
        </w:r>
      </w:ins>
      <w:ins w:id="83" w:author="Jubvsen" w:date="2020-03-03T14:31:14Z">
        <w:r>
          <w:rPr>
            <w:rFonts w:hint="default"/>
            <w:sz w:val="28"/>
            <w:szCs w:val="28"/>
          </w:rPr>
          <w:t>了</w:t>
        </w:r>
      </w:ins>
      <w:ins w:id="84" w:author="Jubvsen" w:date="2020-03-03T14:41:49Z">
        <w:r>
          <w:rPr>
            <w:rFonts w:hint="default"/>
            <w:sz w:val="28"/>
            <w:szCs w:val="28"/>
          </w:rPr>
          <w:t>各</w:t>
        </w:r>
      </w:ins>
      <w:ins w:id="85" w:author="Jubvsen" w:date="2020-03-03T14:31:17Z">
        <w:r>
          <w:rPr>
            <w:rFonts w:hint="default"/>
            <w:sz w:val="28"/>
            <w:szCs w:val="28"/>
          </w:rPr>
          <w:t>平台</w:t>
        </w:r>
      </w:ins>
      <w:ins w:id="86" w:author="Jubvsen" w:date="2020-03-03T14:31:19Z">
        <w:r>
          <w:rPr>
            <w:rFonts w:hint="default"/>
            <w:sz w:val="28"/>
            <w:szCs w:val="28"/>
          </w:rPr>
          <w:t>网站的</w:t>
        </w:r>
      </w:ins>
      <w:ins w:id="87" w:author="Jubvsen" w:date="2020-03-03T14:31:21Z">
        <w:r>
          <w:rPr>
            <w:rFonts w:hint="default"/>
            <w:sz w:val="28"/>
            <w:szCs w:val="28"/>
          </w:rPr>
          <w:t>资源</w:t>
        </w:r>
      </w:ins>
      <w:ins w:id="88" w:author="Jubvsen" w:date="2020-03-03T14:31:24Z">
        <w:r>
          <w:rPr>
            <w:rFonts w:hint="default"/>
            <w:sz w:val="28"/>
            <w:szCs w:val="28"/>
          </w:rPr>
          <w:t>进一步</w:t>
        </w:r>
      </w:ins>
      <w:ins w:id="89" w:author="Jubvsen" w:date="2020-03-03T14:31:29Z">
        <w:r>
          <w:rPr>
            <w:rFonts w:hint="default"/>
            <w:sz w:val="28"/>
            <w:szCs w:val="28"/>
          </w:rPr>
          <w:t>完善</w:t>
        </w:r>
      </w:ins>
      <w:ins w:id="90" w:author="Jubvsen" w:date="2020-03-03T14:31:31Z">
        <w:r>
          <w:rPr>
            <w:rFonts w:hint="default"/>
            <w:sz w:val="28"/>
            <w:szCs w:val="28"/>
          </w:rPr>
          <w:t>训练集</w:t>
        </w:r>
      </w:ins>
      <w:ins w:id="91" w:author="Jubvsen" w:date="2020-03-03T14:31:32Z">
        <w:r>
          <w:rPr>
            <w:rFonts w:hint="default"/>
            <w:sz w:val="28"/>
            <w:szCs w:val="28"/>
          </w:rPr>
          <w:t>，</w:t>
        </w:r>
      </w:ins>
      <w:ins w:id="92" w:author="Jubvsen" w:date="2020-03-03T14:31:39Z">
        <w:r>
          <w:rPr>
            <w:rFonts w:hint="default"/>
            <w:sz w:val="28"/>
            <w:szCs w:val="28"/>
          </w:rPr>
          <w:t>最终</w:t>
        </w:r>
      </w:ins>
      <w:ins w:id="93" w:author="Jubvsen" w:date="2020-03-03T14:31:56Z">
        <w:r>
          <w:rPr>
            <w:rFonts w:hint="default"/>
            <w:sz w:val="28"/>
            <w:szCs w:val="28"/>
          </w:rPr>
          <w:t>解决</w:t>
        </w:r>
      </w:ins>
      <w:ins w:id="94" w:author="Jubvsen" w:date="2020-03-03T14:31:59Z">
        <w:r>
          <w:rPr>
            <w:rFonts w:hint="default"/>
            <w:sz w:val="28"/>
            <w:szCs w:val="28"/>
          </w:rPr>
          <w:t>训练集</w:t>
        </w:r>
      </w:ins>
      <w:ins w:id="95" w:author="Jubvsen" w:date="2020-03-03T14:32:00Z">
        <w:r>
          <w:rPr>
            <w:rFonts w:hint="default"/>
            <w:sz w:val="28"/>
            <w:szCs w:val="28"/>
          </w:rPr>
          <w:t>搭建</w:t>
        </w:r>
      </w:ins>
      <w:ins w:id="96" w:author="Jubvsen" w:date="2020-03-03T14:32:14Z">
        <w:r>
          <w:rPr>
            <w:rFonts w:hint="default"/>
            <w:sz w:val="28"/>
            <w:szCs w:val="28"/>
          </w:rPr>
          <w:t>难</w:t>
        </w:r>
      </w:ins>
      <w:ins w:id="97" w:author="Jubvsen" w:date="2020-03-03T14:32:03Z">
        <w:r>
          <w:rPr>
            <w:rFonts w:hint="default"/>
            <w:sz w:val="28"/>
            <w:szCs w:val="28"/>
          </w:rPr>
          <w:t>题</w:t>
        </w:r>
      </w:ins>
      <w:del w:id="98" w:author="Jubvsen" w:date="2020-03-03T14:31:44Z">
        <w:r>
          <w:rPr>
            <w:rFonts w:hint="eastAsia"/>
            <w:sz w:val="28"/>
            <w:szCs w:val="28"/>
          </w:rPr>
          <w:delText>问题解</w:delText>
        </w:r>
      </w:del>
      <w:del w:id="99" w:author="Jubvsen" w:date="2020-03-03T14:31:43Z">
        <w:r>
          <w:rPr>
            <w:rFonts w:hint="eastAsia"/>
            <w:sz w:val="28"/>
            <w:szCs w:val="28"/>
          </w:rPr>
          <w:delText>决</w:delText>
        </w:r>
      </w:del>
      <w:r>
        <w:rPr>
          <w:rFonts w:hint="eastAsia"/>
          <w:sz w:val="28"/>
          <w:szCs w:val="28"/>
        </w:rPr>
        <w:t>。</w:t>
      </w:r>
    </w:p>
    <w:p>
      <w:pPr>
        <w:pStyle w:val="3"/>
      </w:pPr>
      <w:bookmarkStart w:id="13" w:name="_Toc436052412"/>
      <w:r>
        <w:rPr>
          <w:rFonts w:hint="eastAsia"/>
        </w:rPr>
        <w:t>4.2</w:t>
      </w:r>
      <w:bookmarkEnd w:id="13"/>
      <w:r>
        <w:rPr>
          <w:rFonts w:hint="eastAsia"/>
        </w:rPr>
        <w:t>模型设计</w:t>
      </w:r>
    </w:p>
    <w:p>
      <w:pPr>
        <w:ind w:firstLine="560" w:firstLineChars="200"/>
        <w:rPr>
          <w:sz w:val="28"/>
          <w:szCs w:val="28"/>
        </w:rPr>
      </w:pPr>
      <w:r>
        <w:rPr>
          <w:rFonts w:hint="eastAsia"/>
          <w:sz w:val="28"/>
          <w:szCs w:val="28"/>
        </w:rPr>
        <w:t>在着手解决问题的初期，我们组决定先照搬之前的作品中的</w:t>
      </w:r>
      <w:del w:id="100" w:author="任勇" w:date="2020-03-03T14:09:00Z">
        <w:r>
          <w:rPr>
            <w:rFonts w:hint="eastAsia"/>
            <w:sz w:val="28"/>
            <w:szCs w:val="28"/>
          </w:rPr>
          <w:delText>的</w:delText>
        </w:r>
      </w:del>
      <w:r>
        <w:rPr>
          <w:rFonts w:hint="eastAsia"/>
          <w:sz w:val="28"/>
          <w:szCs w:val="28"/>
        </w:rPr>
        <w:t>模型参数，也取得了不错的识别率，但预测时间稍有缓慢。而后参考一些相关的论文，发现医学上的AI模型的评判标准与普通的不一样，应为“宁可错杀一千，也不放过一个”的原则，在预测中应将阳性可能稍低的样本也标为阳性，并建议继续做多项检测。</w:t>
      </w:r>
      <w:del w:id="101" w:author="任勇" w:date="2020-03-03T14:10:00Z">
        <w:r>
          <w:rPr>
            <w:rFonts w:hint="eastAsia"/>
            <w:sz w:val="28"/>
            <w:szCs w:val="28"/>
          </w:rPr>
          <w:delText>故</w:delText>
        </w:r>
      </w:del>
      <w:ins w:id="102" w:author="任勇" w:date="2020-03-03T14:10:00Z">
        <w:r>
          <w:rPr>
            <w:rFonts w:hint="eastAsia"/>
            <w:sz w:val="28"/>
            <w:szCs w:val="28"/>
          </w:rPr>
          <w:t>因此</w:t>
        </w:r>
      </w:ins>
      <w:r>
        <w:rPr>
          <w:rFonts w:hint="eastAsia"/>
          <w:sz w:val="28"/>
          <w:szCs w:val="28"/>
        </w:rPr>
        <w:t>改变模型策略，重新开始设计与训练新的模型，将判断率上升到约96%，并将预测效率提高，以此来针对这次疫情前线的实际情况。</w:t>
      </w:r>
    </w:p>
    <w:p>
      <w:pPr>
        <w:pStyle w:val="2"/>
        <w:numPr>
          <w:ilvl w:val="0"/>
          <w:numId w:val="3"/>
        </w:numPr>
      </w:pPr>
      <w:bookmarkStart w:id="14" w:name="_Toc436052413"/>
      <w:r>
        <w:t>项目总结</w:t>
      </w:r>
      <w:bookmarkEnd w:id="14"/>
    </w:p>
    <w:p>
      <w:pPr>
        <w:widowControl/>
        <w:ind w:firstLine="800" w:firstLineChars="250"/>
        <w:jc w:val="both"/>
        <w:rPr>
          <w:sz w:val="32"/>
          <w:szCs w:val="32"/>
        </w:rPr>
        <w:pPrChange w:id="103" w:author="任勇" w:date="2020-03-03T14:10:00Z">
          <w:pPr>
            <w:widowControl/>
            <w:ind w:firstLine="800" w:firstLineChars="250"/>
            <w:jc w:val="left"/>
          </w:pPr>
        </w:pPrChange>
      </w:pPr>
      <w:r>
        <w:rPr>
          <w:sz w:val="32"/>
          <w:szCs w:val="32"/>
        </w:rPr>
        <w:t>参赛之初，我们便确立了AI识别的项目方向。数月里的不断学习，我们一点一滴地建立起认知框架，再通过大量的项目实践，为我们的知识体系增添砖瓦。从团队建立之初的探讨磨合，到中期的交流学习，再到后期的研发优化。我们收获的不止是对于机器学习认知，更可贵的是一种合作进步、探索求知的精神。这种积极的备赛氛围不断驱使着我们团队的每一个人，我们相信我们终将完成一部充满意义的作品。</w:t>
      </w:r>
    </w:p>
    <w:p>
      <w:pPr>
        <w:widowControl/>
        <w:ind w:firstLine="800" w:firstLineChars="250"/>
        <w:jc w:val="both"/>
        <w:rPr>
          <w:sz w:val="32"/>
          <w:szCs w:val="32"/>
        </w:rPr>
        <w:pPrChange w:id="104" w:author="任勇" w:date="2020-03-03T14:10:00Z">
          <w:pPr>
            <w:widowControl/>
            <w:ind w:firstLine="800" w:firstLineChars="250"/>
            <w:jc w:val="left"/>
          </w:pPr>
        </w:pPrChange>
      </w:pPr>
      <w:r>
        <w:rPr>
          <w:sz w:val="32"/>
          <w:szCs w:val="32"/>
        </w:rPr>
        <w:t>2020年初，突如其来的新型冠状病毒肺炎扰乱了所有人的生活，我们开始疯狂地争抢起口罩，我们不得不放弃春节的团圆，我们被</w:t>
      </w:r>
      <w:del w:id="105" w:author="任勇" w:date="2020-03-03T14:10:00Z">
        <w:r>
          <w:rPr>
            <w:sz w:val="32"/>
            <w:szCs w:val="32"/>
          </w:rPr>
          <w:delText>着</w:delText>
        </w:r>
      </w:del>
      <w:r>
        <w:rPr>
          <w:sz w:val="32"/>
          <w:szCs w:val="32"/>
        </w:rPr>
        <w:t>无形的可怕</w:t>
      </w:r>
      <w:ins w:id="106" w:author="任勇" w:date="2020-03-03T14:10:00Z">
        <w:r>
          <w:rPr>
            <w:rFonts w:hint="eastAsia"/>
            <w:sz w:val="32"/>
            <w:szCs w:val="32"/>
          </w:rPr>
          <w:t>病毒</w:t>
        </w:r>
      </w:ins>
      <w:r>
        <w:rPr>
          <w:sz w:val="32"/>
          <w:szCs w:val="32"/>
        </w:rPr>
        <w:t>锁死······我们能做点什么？我们好像可以做点什么！</w:t>
      </w:r>
    </w:p>
    <w:p>
      <w:pPr>
        <w:widowControl/>
        <w:ind w:firstLine="800" w:firstLineChars="250"/>
        <w:jc w:val="both"/>
        <w:rPr>
          <w:sz w:val="32"/>
          <w:szCs w:val="32"/>
        </w:rPr>
        <w:pPrChange w:id="107" w:author="任勇" w:date="2020-03-03T14:10:00Z">
          <w:pPr>
            <w:widowControl/>
            <w:ind w:firstLine="800" w:firstLineChars="250"/>
            <w:jc w:val="left"/>
          </w:pPr>
        </w:pPrChange>
      </w:pPr>
      <w:r>
        <w:rPr>
          <w:sz w:val="32"/>
          <w:szCs w:val="32"/>
        </w:rPr>
        <w:t>近年来，AI在精准医疗领域前景广阔，不少疾病在AI算法诊断下都能够达到极高的准确率。面对着短时间内的爆发式就诊需求，我们开始着手查阅资料，并快速确立了项目框架。由于相关医疗信息的公开性较低，爬取的</w:t>
      </w:r>
      <w:del w:id="108" w:author="任勇" w:date="2020-03-03T14:10:00Z">
        <w:r>
          <w:rPr>
            <w:sz w:val="32"/>
            <w:szCs w:val="32"/>
          </w:rPr>
          <w:delText>ct</w:delText>
        </w:r>
      </w:del>
      <w:ins w:id="109" w:author="任勇" w:date="2020-03-03T14:10:00Z">
        <w:r>
          <w:rPr>
            <w:sz w:val="32"/>
            <w:szCs w:val="32"/>
          </w:rPr>
          <w:t>CT</w:t>
        </w:r>
      </w:ins>
      <w:r>
        <w:rPr>
          <w:sz w:val="32"/>
          <w:szCs w:val="32"/>
        </w:rPr>
        <w:t>影像搭建的训练集具有一定狭隘性，但经更深入地搜集和多次测试优化后，成品系统已经具有较为成熟识别能力，在日常运行中可以有保障的提供相关医疗辅助。</w:t>
      </w:r>
    </w:p>
    <w:p>
      <w:pPr>
        <w:widowControl/>
        <w:ind w:firstLine="800" w:firstLineChars="250"/>
        <w:jc w:val="both"/>
        <w:rPr>
          <w:sz w:val="28"/>
          <w:szCs w:val="28"/>
        </w:rPr>
        <w:pPrChange w:id="110" w:author="任勇" w:date="2020-03-03T14:10:00Z">
          <w:pPr>
            <w:widowControl/>
            <w:ind w:firstLine="800" w:firstLineChars="250"/>
            <w:jc w:val="left"/>
          </w:pPr>
        </w:pPrChange>
      </w:pPr>
      <w:r>
        <w:rPr>
          <w:sz w:val="32"/>
          <w:szCs w:val="32"/>
        </w:rPr>
        <w:t>在严峻的疫情面前，我们是渺小的，但我们认为如果我们能尽自己的能力为防疫献出一点帮助，那才是我们追求进步所具有的价值。近期看到阿里达摩院，腾讯云等企业团队相继研发退出了AI产品并迅速的投入到了一见的战役工作中去。相比起他们更专业更系统的研发运作，我们</w:t>
      </w:r>
      <w:del w:id="111" w:author="任勇" w:date="2020-03-03T14:10:00Z">
        <w:r>
          <w:rPr>
            <w:sz w:val="32"/>
            <w:szCs w:val="32"/>
          </w:rPr>
          <w:delText>作出</w:delText>
        </w:r>
      </w:del>
      <w:ins w:id="112" w:author="任勇" w:date="2020-03-03T14:10:00Z">
        <w:r>
          <w:rPr>
            <w:rFonts w:hint="eastAsia"/>
            <w:sz w:val="32"/>
            <w:szCs w:val="32"/>
          </w:rPr>
          <w:t>做出</w:t>
        </w:r>
      </w:ins>
      <w:r>
        <w:rPr>
          <w:sz w:val="32"/>
          <w:szCs w:val="32"/>
        </w:rPr>
        <w:t>的产品像是一个学习奔跑的孩子，即使我们很小很弱，但我们永远不会放弃奔跑的权利和前进的机会，但我们总会追上他们的。能切实地帮助这个社会，便是每一种行业价值的光辉，就是迎着光的方向，我们的奔跑才赋有使命的价值。</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81A4F"/>
    <w:multiLevelType w:val="multilevel"/>
    <w:tmpl w:val="39081A4F"/>
    <w:lvl w:ilvl="0" w:tentative="0">
      <w:start w:val="1"/>
      <w:numFmt w:val="decimal"/>
      <w:lvlText w:val="%1"/>
      <w:lvlJc w:val="left"/>
      <w:pPr>
        <w:ind w:left="555" w:hanging="555"/>
      </w:pPr>
      <w:rPr>
        <w:rFonts w:hint="default"/>
      </w:rPr>
    </w:lvl>
    <w:lvl w:ilvl="1" w:tentative="0">
      <w:start w:val="1"/>
      <w:numFmt w:val="decimal"/>
      <w:lvlText w:val="%1.%2"/>
      <w:lvlJc w:val="left"/>
      <w:pPr>
        <w:ind w:left="555" w:hanging="55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1">
    <w:nsid w:val="5E52A5CC"/>
    <w:multiLevelType w:val="singleLevel"/>
    <w:tmpl w:val="5E52A5CC"/>
    <w:lvl w:ilvl="0" w:tentative="0">
      <w:start w:val="5"/>
      <w:numFmt w:val="chineseCounting"/>
      <w:suff w:val="nothing"/>
      <w:lvlText w:val="%1、"/>
      <w:lvlJc w:val="left"/>
    </w:lvl>
  </w:abstractNum>
  <w:abstractNum w:abstractNumId="2">
    <w:nsid w:val="62563E26"/>
    <w:multiLevelType w:val="multilevel"/>
    <w:tmpl w:val="62563E26"/>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任勇">
    <w15:presenceInfo w15:providerId="None" w15:userId="任勇"/>
  </w15:person>
  <w15:person w15:author="Jubvsen">
    <w15:presenceInfo w15:providerId="WPS Office" w15:userId="77080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62A"/>
    <w:rsid w:val="00041246"/>
    <w:rsid w:val="00047EE0"/>
    <w:rsid w:val="00096F42"/>
    <w:rsid w:val="000C4ADE"/>
    <w:rsid w:val="000E0122"/>
    <w:rsid w:val="000E1F97"/>
    <w:rsid w:val="00101514"/>
    <w:rsid w:val="00183928"/>
    <w:rsid w:val="001B4C50"/>
    <w:rsid w:val="00207E79"/>
    <w:rsid w:val="00232101"/>
    <w:rsid w:val="002716D3"/>
    <w:rsid w:val="002B18B6"/>
    <w:rsid w:val="002C1D1F"/>
    <w:rsid w:val="002D07E5"/>
    <w:rsid w:val="00315517"/>
    <w:rsid w:val="003761CF"/>
    <w:rsid w:val="003E4569"/>
    <w:rsid w:val="00481464"/>
    <w:rsid w:val="0049562A"/>
    <w:rsid w:val="004B320C"/>
    <w:rsid w:val="004D6278"/>
    <w:rsid w:val="006A6084"/>
    <w:rsid w:val="006B6943"/>
    <w:rsid w:val="0076257B"/>
    <w:rsid w:val="007670CA"/>
    <w:rsid w:val="00791B83"/>
    <w:rsid w:val="007C4D4C"/>
    <w:rsid w:val="007E0ED5"/>
    <w:rsid w:val="00823CA7"/>
    <w:rsid w:val="008958C8"/>
    <w:rsid w:val="00895AEA"/>
    <w:rsid w:val="008B56B2"/>
    <w:rsid w:val="008F580F"/>
    <w:rsid w:val="009116E0"/>
    <w:rsid w:val="009320F9"/>
    <w:rsid w:val="009D787F"/>
    <w:rsid w:val="009E63F1"/>
    <w:rsid w:val="009F27FE"/>
    <w:rsid w:val="00A44985"/>
    <w:rsid w:val="00A85BFA"/>
    <w:rsid w:val="00AF11DE"/>
    <w:rsid w:val="00AF66EB"/>
    <w:rsid w:val="00AF6FAB"/>
    <w:rsid w:val="00B26E29"/>
    <w:rsid w:val="00B66E00"/>
    <w:rsid w:val="00C15F55"/>
    <w:rsid w:val="00C36D8F"/>
    <w:rsid w:val="00C94F92"/>
    <w:rsid w:val="00CD13AD"/>
    <w:rsid w:val="00CE1159"/>
    <w:rsid w:val="00D17E24"/>
    <w:rsid w:val="00D67908"/>
    <w:rsid w:val="00D77938"/>
    <w:rsid w:val="00D91782"/>
    <w:rsid w:val="00DE45A8"/>
    <w:rsid w:val="00DF0FEF"/>
    <w:rsid w:val="00DF46CA"/>
    <w:rsid w:val="00E03F06"/>
    <w:rsid w:val="00E06747"/>
    <w:rsid w:val="00E345AA"/>
    <w:rsid w:val="00E436EA"/>
    <w:rsid w:val="00E81DF6"/>
    <w:rsid w:val="00E91CC7"/>
    <w:rsid w:val="00EA5B31"/>
    <w:rsid w:val="00EB5EDA"/>
    <w:rsid w:val="00ED68EB"/>
    <w:rsid w:val="00EE74DF"/>
    <w:rsid w:val="00F00DB0"/>
    <w:rsid w:val="00F644CF"/>
    <w:rsid w:val="00F678FC"/>
    <w:rsid w:val="00F763A9"/>
    <w:rsid w:val="00FF2775"/>
    <w:rsid w:val="09BC7CB5"/>
    <w:rsid w:val="1F4E5A00"/>
    <w:rsid w:val="236F70C4"/>
    <w:rsid w:val="273F6B4F"/>
    <w:rsid w:val="29647C55"/>
    <w:rsid w:val="4A24522A"/>
    <w:rsid w:val="559D4BA0"/>
    <w:rsid w:val="5A244A39"/>
    <w:rsid w:val="5E0C1747"/>
    <w:rsid w:val="5F754590"/>
    <w:rsid w:val="5F9A33A4"/>
    <w:rsid w:val="61EF401D"/>
    <w:rsid w:val="6714352D"/>
    <w:rsid w:val="6B312A04"/>
    <w:rsid w:val="6B4F401B"/>
    <w:rsid w:val="6FF731FF"/>
    <w:rsid w:val="7C051DEF"/>
    <w:rsid w:val="7FEFB2AD"/>
    <w:rsid w:val="9E9BD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6">
    <w:name w:val="Balloon Text"/>
    <w:basedOn w:val="1"/>
    <w:link w:val="24"/>
    <w:unhideWhenUsed/>
    <w:qFormat/>
    <w:uiPriority w:val="99"/>
    <w:rPr>
      <w:sz w:val="18"/>
      <w:szCs w:val="18"/>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tabs>
        <w:tab w:val="right" w:leader="dot" w:pos="8296"/>
      </w:tabs>
    </w:pPr>
  </w:style>
  <w:style w:type="paragraph" w:styleId="10">
    <w:name w:val="toc 2"/>
    <w:basedOn w:val="1"/>
    <w:next w:val="1"/>
    <w:unhideWhenUsed/>
    <w:qFormat/>
    <w:uiPriority w:val="39"/>
    <w:pPr>
      <w:ind w:left="420" w:leftChars="200"/>
    </w:pPr>
  </w:style>
  <w:style w:type="paragraph" w:styleId="11">
    <w:name w:val="Normal (Web)"/>
    <w:basedOn w:val="1"/>
    <w:unhideWhenUsed/>
    <w:qFormat/>
    <w:uiPriority w:val="99"/>
    <w:pPr>
      <w:spacing w:beforeAutospacing="1" w:afterAutospacing="1"/>
      <w:jc w:val="left"/>
    </w:pPr>
    <w:rPr>
      <w:rFonts w:cs="Times New Roman"/>
      <w:kern w:val="0"/>
      <w:sz w:val="24"/>
    </w:rPr>
  </w:style>
  <w:style w:type="character" w:styleId="14">
    <w:name w:val="Strong"/>
    <w:basedOn w:val="13"/>
    <w:qFormat/>
    <w:uiPriority w:val="22"/>
    <w:rPr>
      <w:b/>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character" w:customStyle="1" w:styleId="16">
    <w:name w:val="页眉 Char"/>
    <w:basedOn w:val="13"/>
    <w:link w:val="8"/>
    <w:qFormat/>
    <w:uiPriority w:val="99"/>
    <w:rPr>
      <w:sz w:val="18"/>
      <w:szCs w:val="18"/>
    </w:rPr>
  </w:style>
  <w:style w:type="character" w:customStyle="1" w:styleId="17">
    <w:name w:val="页脚 Char"/>
    <w:basedOn w:val="13"/>
    <w:link w:val="7"/>
    <w:qFormat/>
    <w:uiPriority w:val="99"/>
    <w:rPr>
      <w:sz w:val="18"/>
      <w:szCs w:val="18"/>
    </w:rPr>
  </w:style>
  <w:style w:type="character" w:customStyle="1" w:styleId="18">
    <w:name w:val="标题 1 Char"/>
    <w:basedOn w:val="13"/>
    <w:link w:val="2"/>
    <w:qFormat/>
    <w:uiPriority w:val="9"/>
    <w:rPr>
      <w:b/>
      <w:bCs/>
      <w:kern w:val="44"/>
      <w:sz w:val="44"/>
      <w:szCs w:val="44"/>
    </w:rPr>
  </w:style>
  <w:style w:type="paragraph" w:customStyle="1" w:styleId="19">
    <w:name w:val="列出段落1"/>
    <w:basedOn w:val="1"/>
    <w:qFormat/>
    <w:uiPriority w:val="34"/>
    <w:pPr>
      <w:ind w:firstLine="420" w:firstLineChars="200"/>
    </w:pPr>
  </w:style>
  <w:style w:type="character" w:customStyle="1" w:styleId="20">
    <w:name w:val="标题 2 Char"/>
    <w:basedOn w:val="13"/>
    <w:link w:val="3"/>
    <w:qFormat/>
    <w:uiPriority w:val="9"/>
    <w:rPr>
      <w:rFonts w:asciiTheme="majorHAnsi" w:hAnsiTheme="majorHAnsi" w:eastAsiaTheme="majorEastAsia" w:cstheme="majorBidi"/>
      <w:b/>
      <w:bCs/>
      <w:sz w:val="32"/>
      <w:szCs w:val="32"/>
    </w:rPr>
  </w:style>
  <w:style w:type="paragraph" w:customStyle="1" w:styleId="21">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2">
    <w:name w:val="标题 3 Char"/>
    <w:basedOn w:val="13"/>
    <w:link w:val="4"/>
    <w:qFormat/>
    <w:uiPriority w:val="9"/>
    <w:rPr>
      <w:b/>
      <w:bCs/>
      <w:sz w:val="32"/>
      <w:szCs w:val="32"/>
    </w:rPr>
  </w:style>
  <w:style w:type="character" w:customStyle="1" w:styleId="23">
    <w:name w:val="标题 4 Char"/>
    <w:basedOn w:val="13"/>
    <w:link w:val="5"/>
    <w:qFormat/>
    <w:uiPriority w:val="9"/>
    <w:rPr>
      <w:rFonts w:asciiTheme="majorHAnsi" w:hAnsiTheme="majorHAnsi" w:eastAsiaTheme="majorEastAsia" w:cstheme="majorBidi"/>
      <w:b/>
      <w:bCs/>
      <w:sz w:val="28"/>
      <w:szCs w:val="28"/>
    </w:rPr>
  </w:style>
  <w:style w:type="character" w:customStyle="1" w:styleId="24">
    <w:name w:val="批注框文本 Char"/>
    <w:basedOn w:val="13"/>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620</Words>
  <Characters>3535</Characters>
  <Lines>29</Lines>
  <Paragraphs>8</Paragraphs>
  <TotalTime>7</TotalTime>
  <ScaleCrop>false</ScaleCrop>
  <LinksUpToDate>false</LinksUpToDate>
  <CharactersWithSpaces>4147</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2018-09-07T14:33:00Z</dcterms:created>
  <dc:creator>曹纯凌</dc:creator>
  <cp:lastModifiedBy>MING</cp:lastModifiedBy>
  <dcterms:modified xsi:type="dcterms:W3CDTF">2021-03-28T12:15:26Z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ies>
</file>